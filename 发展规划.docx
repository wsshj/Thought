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57D4" w14:textId="13F215CB" w:rsidR="00AE129A" w:rsidRPr="00DF4827" w:rsidRDefault="00AE129A" w:rsidP="00AE129A">
      <w:pPr>
        <w:jc w:val="center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发展规划</w:t>
      </w:r>
    </w:p>
    <w:p w14:paraId="25AB7C22" w14:textId="77777777" w:rsidR="00DF4827" w:rsidRPr="00DF4827" w:rsidRDefault="00AE129A">
      <w:pPr>
        <w:rPr>
          <w:rFonts w:ascii="宋体" w:eastAsia="宋体" w:hAnsi="宋体"/>
        </w:rPr>
      </w:pPr>
      <w:r w:rsidRPr="00DF4827"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/>
      <w:sdtContent>
        <w:p w14:paraId="3EC5E996" w14:textId="155DC2BA" w:rsidR="00DF4827" w:rsidRPr="00DF4827" w:rsidRDefault="00DF4827">
          <w:pPr>
            <w:pStyle w:val="TOC"/>
            <w:rPr>
              <w:color w:val="auto"/>
            </w:rPr>
          </w:pPr>
          <w:r w:rsidRPr="00DF4827">
            <w:rPr>
              <w:color w:val="auto"/>
              <w:lang w:val="zh-CN"/>
            </w:rPr>
            <w:t>目录</w:t>
          </w:r>
        </w:p>
        <w:p w14:paraId="1C921585" w14:textId="0A89ACB5" w:rsidR="006520D9" w:rsidRDefault="00DF4827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DF4827">
            <w:fldChar w:fldCharType="begin"/>
          </w:r>
          <w:r w:rsidRPr="00DF4827">
            <w:instrText xml:space="preserve"> TOC \o "1-3" \h \z \u </w:instrText>
          </w:r>
          <w:r w:rsidRPr="00DF4827">
            <w:fldChar w:fldCharType="separate"/>
          </w:r>
          <w:hyperlink w:anchor="_Toc73357348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一．介绍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_Toc73357348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2B5058AC" w14:textId="445A917F" w:rsidR="006520D9" w:rsidRDefault="0090265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49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二．行业分析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_Toc73357349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46691A8" w14:textId="0AB6BA7B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0" w:history="1">
            <w:r w:rsidR="006520D9" w:rsidRPr="00D94E8F">
              <w:rPr>
                <w:rStyle w:val="a8"/>
                <w:noProof/>
              </w:rPr>
              <w:t>1.行业存在巨大的发展空间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2DEEA556" w14:textId="5A9A0790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1" w:history="1">
            <w:r w:rsidR="006520D9" w:rsidRPr="00D94E8F">
              <w:rPr>
                <w:rStyle w:val="a8"/>
                <w:noProof/>
              </w:rPr>
              <w:t>2. 缺乏成功案例，应用级产品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_Toc73357351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3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7499CC6" w14:textId="19FAB34E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2" w:history="1">
            <w:r w:rsidR="006520D9" w:rsidRPr="00D94E8F">
              <w:rPr>
                <w:rStyle w:val="a8"/>
                <w:noProof/>
              </w:rPr>
              <w:t>3. 缺乏行业标准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_Toc73357352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1E102B2D" w14:textId="6A88D189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3" w:history="1">
            <w:r w:rsidR="006520D9" w:rsidRPr="00D94E8F">
              <w:rPr>
                <w:rStyle w:val="a8"/>
                <w:noProof/>
              </w:rPr>
              <w:t>4.虚拟仿真有别于传统的计算机仿真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_Toc73357353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6D552F9E" w14:textId="02069B46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4" w:history="1">
            <w:r w:rsidR="006520D9" w:rsidRPr="00D94E8F">
              <w:rPr>
                <w:rStyle w:val="a8"/>
                <w:noProof/>
              </w:rPr>
              <w:t>5.行业内意识到了利用游戏引擎，但没有意识到利用游戏机制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_Toc73357354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810AB2B" w14:textId="476806E0" w:rsidR="006520D9" w:rsidRDefault="0090265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55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三．公司定位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_Toc73357355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4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2838AAE" w14:textId="0FDDB2A0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6" w:history="1">
            <w:r w:rsidR="006520D9" w:rsidRPr="00D94E8F">
              <w:rPr>
                <w:rStyle w:val="a8"/>
                <w:noProof/>
              </w:rPr>
              <w:t>1.专业应用型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_Toc73357356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B6C0B00" w14:textId="60D30ABA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7" w:history="1">
            <w:r w:rsidR="006520D9" w:rsidRPr="00D94E8F">
              <w:rPr>
                <w:rStyle w:val="a8"/>
                <w:noProof/>
              </w:rPr>
              <w:t>2.一般应用型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_Toc73357357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AEEFE60" w14:textId="28A5A621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8" w:history="1">
            <w:r w:rsidR="006520D9" w:rsidRPr="00D94E8F">
              <w:rPr>
                <w:rStyle w:val="a8"/>
                <w:noProof/>
              </w:rPr>
              <w:t>3.科研型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DA1A0FC" w14:textId="39740101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59" w:history="1">
            <w:r w:rsidR="006520D9" w:rsidRPr="00D94E8F">
              <w:rPr>
                <w:rStyle w:val="a8"/>
                <w:noProof/>
              </w:rPr>
              <w:t>4.学术型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_Toc73357359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CA9C3FA" w14:textId="41C14EA8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0" w:history="1">
            <w:r w:rsidR="006520D9" w:rsidRPr="00D94E8F">
              <w:rPr>
                <w:rStyle w:val="a8"/>
                <w:noProof/>
              </w:rPr>
              <w:t>5.代工型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17D04542" w14:textId="6DD88800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1" w:history="1">
            <w:r w:rsidR="006520D9" w:rsidRPr="00D94E8F">
              <w:rPr>
                <w:rStyle w:val="a8"/>
                <w:noProof/>
              </w:rPr>
              <w:t>6.举例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_Toc73357361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2BFDBD22" w14:textId="0B136AC3" w:rsidR="006520D9" w:rsidRDefault="0090265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62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四．发展方向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_Toc73357362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04D981E" w14:textId="5D122555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3" w:history="1">
            <w:r w:rsidR="006520D9" w:rsidRPr="00D94E8F">
              <w:rPr>
                <w:rStyle w:val="a8"/>
                <w:noProof/>
              </w:rPr>
              <w:t>1.产品开发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_Toc73357363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5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BD19DC6" w14:textId="60DE9C6E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4" w:history="1">
            <w:r w:rsidR="006520D9" w:rsidRPr="00D94E8F">
              <w:rPr>
                <w:rStyle w:val="a8"/>
                <w:noProof/>
              </w:rPr>
              <w:t>2.平台开发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_Toc73357364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6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39E9DD5" w14:textId="6D61577C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5" w:history="1">
            <w:r w:rsidR="006520D9" w:rsidRPr="00D94E8F">
              <w:rPr>
                <w:rStyle w:val="a8"/>
                <w:noProof/>
              </w:rPr>
              <w:t>3.引擎开发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_Toc73357365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7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6719B33E" w14:textId="559B4884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6" w:history="1">
            <w:r w:rsidR="006520D9" w:rsidRPr="00D94E8F">
              <w:rPr>
                <w:rStyle w:val="a8"/>
                <w:noProof/>
              </w:rPr>
              <w:t>4.三者的关系：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_Toc73357366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7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5FFE3A92" w14:textId="4955E809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7" w:history="1">
            <w:r w:rsidR="006520D9" w:rsidRPr="00D94E8F">
              <w:rPr>
                <w:rStyle w:val="a8"/>
                <w:noProof/>
              </w:rPr>
              <w:t>5.小结：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_Toc73357367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719E634" w14:textId="7B971CFB" w:rsidR="006520D9" w:rsidRDefault="0090265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68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五．想法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7A139B2" w14:textId="4EE0A3A5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69" w:history="1">
            <w:r w:rsidR="006520D9" w:rsidRPr="00D94E8F">
              <w:rPr>
                <w:rStyle w:val="a8"/>
                <w:noProof/>
              </w:rPr>
              <w:t>1.选择比努力更重要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_Toc73357369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F2F5593" w14:textId="1529FE3D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0" w:history="1">
            <w:r w:rsidR="006520D9" w:rsidRPr="00D94E8F">
              <w:rPr>
                <w:rStyle w:val="a8"/>
                <w:noProof/>
              </w:rPr>
              <w:t>2.知己知彼，掌控用户需求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55F2E89B" w14:textId="1E833A6B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1" w:history="1">
            <w:r w:rsidR="006520D9" w:rsidRPr="00D94E8F">
              <w:rPr>
                <w:rStyle w:val="a8"/>
                <w:noProof/>
              </w:rPr>
              <w:t>3.厚积薄发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_Toc73357371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62D2540E" w14:textId="0F7ACD58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2" w:history="1">
            <w:r w:rsidR="006520D9" w:rsidRPr="00D94E8F">
              <w:rPr>
                <w:rStyle w:val="a8"/>
                <w:noProof/>
              </w:rPr>
              <w:t>4.脚踏实地，仰望星空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_Toc73357372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8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9EF7D72" w14:textId="24E1FB41" w:rsidR="006520D9" w:rsidRDefault="0090265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73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六．建议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_Toc73357373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33AC4885" w14:textId="5AB2B8A0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4" w:history="1">
            <w:r w:rsidR="006520D9" w:rsidRPr="00D94E8F">
              <w:rPr>
                <w:rStyle w:val="a8"/>
                <w:noProof/>
              </w:rPr>
              <w:t>1.明确方向，找准定位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_Toc73357374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366E271" w14:textId="423B4177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5" w:history="1">
            <w:r w:rsidR="006520D9" w:rsidRPr="00D94E8F">
              <w:rPr>
                <w:rStyle w:val="a8"/>
                <w:noProof/>
              </w:rPr>
              <w:t>2.整合资源，自主开发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_Toc73357375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D09F7DF" w14:textId="40100891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6" w:history="1">
            <w:r w:rsidR="006520D9" w:rsidRPr="00D94E8F">
              <w:rPr>
                <w:rStyle w:val="a8"/>
                <w:noProof/>
              </w:rPr>
              <w:t>3.综合发展，灵活转型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_Toc73357376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1276F25E" w14:textId="1EBD3A9A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7" w:history="1">
            <w:r w:rsidR="006520D9" w:rsidRPr="00D94E8F">
              <w:rPr>
                <w:rStyle w:val="a8"/>
                <w:noProof/>
              </w:rPr>
              <w:t>5.开发管理系统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_Toc73357377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83CB725" w14:textId="12FC10C2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8" w:history="1">
            <w:r w:rsidR="006520D9" w:rsidRPr="00D94E8F">
              <w:rPr>
                <w:rStyle w:val="a8"/>
                <w:noProof/>
              </w:rPr>
              <w:t>6.开发军事游戏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_Toc73357378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C4AECB8" w14:textId="6A5368ED" w:rsidR="006520D9" w:rsidRDefault="00902652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3357379" w:history="1">
            <w:r w:rsidR="006520D9" w:rsidRPr="00D94E8F">
              <w:rPr>
                <w:rStyle w:val="a8"/>
                <w:noProof/>
              </w:rPr>
              <w:t>7.着眼云游戏，VR技术,AR技术,弯道超车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_Toc73357379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7168266F" w14:textId="4FC3BBB6" w:rsidR="006520D9" w:rsidRDefault="0090265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357380" w:history="1">
            <w:r w:rsidR="006520D9" w:rsidRPr="00D94E8F">
              <w:rPr>
                <w:rStyle w:val="a8"/>
                <w:rFonts w:ascii="宋体" w:eastAsia="宋体" w:hAnsi="宋体"/>
                <w:noProof/>
              </w:rPr>
              <w:t>七．总结</w:t>
            </w:r>
            <w:r w:rsidR="006520D9">
              <w:rPr>
                <w:noProof/>
                <w:webHidden/>
              </w:rPr>
              <w:tab/>
            </w:r>
            <w:r w:rsidR="006520D9">
              <w:rPr>
                <w:noProof/>
                <w:webHidden/>
              </w:rPr>
              <w:fldChar w:fldCharType="begin"/>
            </w:r>
            <w:r w:rsidR="006520D9">
              <w:rPr>
                <w:noProof/>
                <w:webHidden/>
              </w:rPr>
              <w:instrText xml:space="preserve"> PAGEREF _Toc73357380 \h </w:instrText>
            </w:r>
            <w:r w:rsidR="006520D9">
              <w:rPr>
                <w:noProof/>
                <w:webHidden/>
              </w:rPr>
            </w:r>
            <w:r w:rsidR="006520D9">
              <w:rPr>
                <w:noProof/>
                <w:webHidden/>
              </w:rPr>
              <w:fldChar w:fldCharType="separate"/>
            </w:r>
            <w:r w:rsidR="006520D9">
              <w:rPr>
                <w:noProof/>
                <w:webHidden/>
              </w:rPr>
              <w:t>9</w:t>
            </w:r>
            <w:r w:rsidR="006520D9">
              <w:rPr>
                <w:noProof/>
                <w:webHidden/>
              </w:rPr>
              <w:fldChar w:fldCharType="end"/>
            </w:r>
          </w:hyperlink>
        </w:p>
        <w:p w14:paraId="499EF309" w14:textId="43975720" w:rsidR="00DF4827" w:rsidRPr="00DF4827" w:rsidRDefault="00DF4827">
          <w:r w:rsidRPr="00DF4827">
            <w:rPr>
              <w:b/>
              <w:bCs/>
              <w:lang w:val="zh-CN"/>
            </w:rPr>
            <w:fldChar w:fldCharType="end"/>
          </w:r>
        </w:p>
      </w:sdtContent>
    </w:sdt>
    <w:p w14:paraId="493AC4DE" w14:textId="54BE3B7F" w:rsidR="0061688F" w:rsidRDefault="0061688F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DFB1194" w14:textId="5E991F06" w:rsidR="00AE129A" w:rsidRPr="00DF4827" w:rsidRDefault="009B05B1" w:rsidP="00157C25">
      <w:pPr>
        <w:pStyle w:val="1"/>
        <w:rPr>
          <w:rFonts w:ascii="宋体" w:eastAsia="宋体" w:hAnsi="宋体"/>
          <w:color w:val="auto"/>
        </w:rPr>
      </w:pPr>
      <w:bookmarkStart w:id="0" w:name="_Toc73357348"/>
      <w:proofErr w:type="gramStart"/>
      <w:r w:rsidRPr="00DF4827">
        <w:rPr>
          <w:rFonts w:ascii="宋体" w:eastAsia="宋体" w:hAnsi="宋体" w:hint="eastAsia"/>
          <w:color w:val="auto"/>
        </w:rPr>
        <w:lastRenderedPageBreak/>
        <w:t>一</w:t>
      </w:r>
      <w:proofErr w:type="gramEnd"/>
      <w:r w:rsidRPr="00DF4827">
        <w:rPr>
          <w:rFonts w:ascii="宋体" w:eastAsia="宋体" w:hAnsi="宋体" w:hint="eastAsia"/>
          <w:color w:val="auto"/>
        </w:rPr>
        <w:t>．</w:t>
      </w:r>
      <w:r w:rsidR="00AE129A" w:rsidRPr="00DF4827">
        <w:rPr>
          <w:rFonts w:ascii="宋体" w:eastAsia="宋体" w:hAnsi="宋体" w:hint="eastAsia"/>
          <w:color w:val="auto"/>
        </w:rPr>
        <w:t>介绍</w:t>
      </w:r>
      <w:bookmarkEnd w:id="0"/>
    </w:p>
    <w:p w14:paraId="43CF67DC" w14:textId="0DED0B90" w:rsidR="00715516" w:rsidRPr="00DF4827" w:rsidRDefault="00B13352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首先我对行业外部环境并不</w:t>
      </w:r>
      <w:r w:rsidR="00DC7139" w:rsidRPr="00DF4827">
        <w:rPr>
          <w:rFonts w:ascii="宋体" w:eastAsia="宋体" w:hAnsi="宋体" w:hint="eastAsia"/>
        </w:rPr>
        <w:t>是很</w:t>
      </w:r>
      <w:r w:rsidRPr="00DF4827">
        <w:rPr>
          <w:rFonts w:ascii="宋体" w:eastAsia="宋体" w:hAnsi="宋体" w:hint="eastAsia"/>
        </w:rPr>
        <w:t>了解，以下仅仅是以对目前公司项目的了解，进行的一系列分析</w:t>
      </w:r>
      <w:r w:rsidR="003A31AB" w:rsidRPr="00DF4827">
        <w:rPr>
          <w:rFonts w:ascii="宋体" w:eastAsia="宋体" w:hAnsi="宋体" w:hint="eastAsia"/>
        </w:rPr>
        <w:t>。</w:t>
      </w:r>
      <w:r w:rsidR="00460A5B" w:rsidRPr="00DF4827">
        <w:rPr>
          <w:rFonts w:ascii="宋体" w:eastAsia="宋体" w:hAnsi="宋体" w:hint="eastAsia"/>
        </w:rPr>
        <w:t>虽</w:t>
      </w:r>
      <w:r w:rsidR="00B43A87" w:rsidRPr="00DF4827">
        <w:rPr>
          <w:rFonts w:ascii="宋体" w:eastAsia="宋体" w:hAnsi="宋体" w:hint="eastAsia"/>
        </w:rPr>
        <w:t>具有一定的局限性，</w:t>
      </w:r>
      <w:r w:rsidR="00361438">
        <w:rPr>
          <w:rFonts w:ascii="宋体" w:eastAsia="宋体" w:hAnsi="宋体" w:hint="eastAsia"/>
        </w:rPr>
        <w:t>但</w:t>
      </w:r>
      <w:r w:rsidRPr="00DF4827">
        <w:rPr>
          <w:rFonts w:ascii="宋体" w:eastAsia="宋体" w:hAnsi="宋体" w:hint="eastAsia"/>
        </w:rPr>
        <w:t>可以作为参考</w:t>
      </w:r>
      <w:r w:rsidR="00F57106" w:rsidRPr="00DF4827">
        <w:rPr>
          <w:rFonts w:ascii="宋体" w:eastAsia="宋体" w:hAnsi="宋体" w:hint="eastAsia"/>
        </w:rPr>
        <w:t>，</w:t>
      </w:r>
      <w:r w:rsidR="007B1330" w:rsidRPr="00DF4827">
        <w:rPr>
          <w:rFonts w:ascii="宋体" w:eastAsia="宋体" w:hAnsi="宋体" w:hint="eastAsia"/>
        </w:rPr>
        <w:t>再</w:t>
      </w:r>
      <w:r w:rsidRPr="00DF4827">
        <w:rPr>
          <w:rFonts w:ascii="宋体" w:eastAsia="宋体" w:hAnsi="宋体" w:hint="eastAsia"/>
        </w:rPr>
        <w:t>结合行业外部环境，综合考虑。</w:t>
      </w:r>
      <w:r w:rsidR="003F1ED4" w:rsidRPr="00DF4827">
        <w:rPr>
          <w:rFonts w:ascii="宋体" w:eastAsia="宋体" w:hAnsi="宋体" w:hint="eastAsia"/>
        </w:rPr>
        <w:t>阐述中我也会举一些例子，将如今的软件行业类比为传统行业，以便更好地理解。但是</w:t>
      </w:r>
      <w:r w:rsidR="00A654F0" w:rsidRPr="00DF4827">
        <w:rPr>
          <w:rFonts w:ascii="宋体" w:eastAsia="宋体" w:hAnsi="宋体" w:hint="eastAsia"/>
        </w:rPr>
        <w:t>类比</w:t>
      </w:r>
      <w:r w:rsidR="003F1ED4" w:rsidRPr="00DF4827">
        <w:rPr>
          <w:rFonts w:ascii="宋体" w:eastAsia="宋体" w:hAnsi="宋体" w:hint="eastAsia"/>
        </w:rPr>
        <w:t>总会有不恰当的地方</w:t>
      </w:r>
      <w:r w:rsidR="001D11E5">
        <w:rPr>
          <w:rFonts w:ascii="宋体" w:eastAsia="宋体" w:hAnsi="宋体" w:hint="eastAsia"/>
        </w:rPr>
        <w:t>，希望可以理解。</w:t>
      </w:r>
      <w:r w:rsidR="000005CC">
        <w:rPr>
          <w:rFonts w:ascii="宋体" w:eastAsia="宋体" w:hAnsi="宋体" w:hint="eastAsia"/>
        </w:rPr>
        <w:t>因为多为想法，</w:t>
      </w:r>
      <w:r w:rsidR="00767D34">
        <w:rPr>
          <w:rFonts w:ascii="宋体" w:eastAsia="宋体" w:hAnsi="宋体" w:hint="eastAsia"/>
        </w:rPr>
        <w:t>并</w:t>
      </w:r>
      <w:r w:rsidR="000005CC">
        <w:rPr>
          <w:rFonts w:ascii="宋体" w:eastAsia="宋体" w:hAnsi="宋体" w:hint="eastAsia"/>
        </w:rPr>
        <w:t>没有</w:t>
      </w:r>
      <w:r w:rsidR="00767D34">
        <w:rPr>
          <w:rFonts w:ascii="宋体" w:eastAsia="宋体" w:hAnsi="宋体" w:hint="eastAsia"/>
        </w:rPr>
        <w:t>写</w:t>
      </w:r>
      <w:r w:rsidR="000005CC">
        <w:rPr>
          <w:rFonts w:ascii="宋体" w:eastAsia="宋体" w:hAnsi="宋体" w:hint="eastAsia"/>
        </w:rPr>
        <w:t>明确的实施方案</w:t>
      </w:r>
      <w:r w:rsidR="002B13F9">
        <w:rPr>
          <w:rFonts w:ascii="宋体" w:eastAsia="宋体" w:hAnsi="宋体" w:hint="eastAsia"/>
        </w:rPr>
        <w:t>等</w:t>
      </w:r>
      <w:r w:rsidR="000005CC">
        <w:rPr>
          <w:rFonts w:ascii="宋体" w:eastAsia="宋体" w:hAnsi="宋体" w:hint="eastAsia"/>
        </w:rPr>
        <w:t>，所以也没有插入一些导图，图表，看起来会不太直观，还请谅解。</w:t>
      </w:r>
      <w:r w:rsidR="001D11E5" w:rsidRPr="00DF4827">
        <w:rPr>
          <w:rFonts w:ascii="宋体" w:eastAsia="宋体" w:hAnsi="宋体" w:hint="eastAsia"/>
        </w:rPr>
        <w:t xml:space="preserve"> </w:t>
      </w:r>
    </w:p>
    <w:p w14:paraId="76EA0D50" w14:textId="6D9065DA" w:rsidR="00325C35" w:rsidRPr="00DF4827" w:rsidRDefault="0003553B" w:rsidP="00157C25">
      <w:pPr>
        <w:pStyle w:val="1"/>
        <w:rPr>
          <w:rFonts w:ascii="宋体" w:eastAsia="宋体" w:hAnsi="宋体"/>
          <w:color w:val="auto"/>
        </w:rPr>
      </w:pPr>
      <w:bookmarkStart w:id="1" w:name="_Toc73357349"/>
      <w:r w:rsidRPr="00DF4827">
        <w:rPr>
          <w:rFonts w:ascii="宋体" w:eastAsia="宋体" w:hAnsi="宋体" w:hint="eastAsia"/>
          <w:color w:val="auto"/>
        </w:rPr>
        <w:t>二．</w:t>
      </w:r>
      <w:r w:rsidR="00325C35" w:rsidRPr="00DF4827">
        <w:rPr>
          <w:rFonts w:ascii="宋体" w:eastAsia="宋体" w:hAnsi="宋体" w:hint="eastAsia"/>
          <w:color w:val="auto"/>
        </w:rPr>
        <w:t>行业分析</w:t>
      </w:r>
      <w:bookmarkEnd w:id="1"/>
    </w:p>
    <w:p w14:paraId="0C0DB811" w14:textId="71445185" w:rsidR="00325C35" w:rsidRPr="00DF4827" w:rsidRDefault="000E504E" w:rsidP="00DF4827">
      <w:pPr>
        <w:pStyle w:val="2"/>
        <w:rPr>
          <w:color w:val="auto"/>
        </w:rPr>
      </w:pPr>
      <w:bookmarkStart w:id="2" w:name="_Toc73357350"/>
      <w:r w:rsidRPr="00DF4827">
        <w:rPr>
          <w:rFonts w:hint="eastAsia"/>
          <w:color w:val="auto"/>
        </w:rPr>
        <w:t>1</w:t>
      </w:r>
      <w:r w:rsidRPr="00DF4827">
        <w:rPr>
          <w:color w:val="auto"/>
        </w:rPr>
        <w:t>.</w:t>
      </w:r>
      <w:r w:rsidR="00325C35" w:rsidRPr="00DF4827">
        <w:rPr>
          <w:rFonts w:hint="eastAsia"/>
          <w:color w:val="auto"/>
        </w:rPr>
        <w:t>行业存在</w:t>
      </w:r>
      <w:r w:rsidR="00A72903" w:rsidRPr="00DF4827">
        <w:rPr>
          <w:rFonts w:hint="eastAsia"/>
          <w:color w:val="auto"/>
        </w:rPr>
        <w:t>巨大的发展空间</w:t>
      </w:r>
      <w:bookmarkEnd w:id="2"/>
    </w:p>
    <w:p w14:paraId="160D6E1C" w14:textId="128A08DC" w:rsidR="00F93639" w:rsidRPr="00DF4827" w:rsidRDefault="00E3066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以我对军工软件</w:t>
      </w:r>
      <w:r w:rsidR="00F22ACE" w:rsidRPr="00DF4827">
        <w:rPr>
          <w:rFonts w:ascii="宋体" w:eastAsia="宋体" w:hAnsi="宋体" w:hint="eastAsia"/>
        </w:rPr>
        <w:t>，虚拟仿真</w:t>
      </w:r>
      <w:r w:rsidR="00325C35" w:rsidRPr="00DF4827">
        <w:rPr>
          <w:rFonts w:ascii="宋体" w:eastAsia="宋体" w:hAnsi="宋体" w:hint="eastAsia"/>
        </w:rPr>
        <w:t>行业</w:t>
      </w:r>
      <w:r w:rsidR="00174B7E" w:rsidRPr="00DF4827">
        <w:rPr>
          <w:rFonts w:ascii="宋体" w:eastAsia="宋体" w:hAnsi="宋体" w:hint="eastAsia"/>
        </w:rPr>
        <w:t>的了解</w:t>
      </w:r>
      <w:r w:rsidR="00325C35" w:rsidRPr="00DF4827">
        <w:rPr>
          <w:rFonts w:ascii="宋体" w:eastAsia="宋体" w:hAnsi="宋体" w:hint="eastAsia"/>
        </w:rPr>
        <w:t>，</w:t>
      </w:r>
      <w:r w:rsidR="00E75E04" w:rsidRPr="00DF4827">
        <w:rPr>
          <w:rFonts w:ascii="宋体" w:eastAsia="宋体" w:hAnsi="宋体" w:hint="eastAsia"/>
        </w:rPr>
        <w:t>该行业</w:t>
      </w:r>
      <w:r w:rsidR="00B44E0E" w:rsidRPr="00DF4827">
        <w:rPr>
          <w:rFonts w:ascii="宋体" w:eastAsia="宋体" w:hAnsi="宋体" w:hint="eastAsia"/>
        </w:rPr>
        <w:t>尚处在探索阶段</w:t>
      </w:r>
      <w:r w:rsidR="00EE461F" w:rsidRPr="00DF4827">
        <w:rPr>
          <w:rFonts w:ascii="宋体" w:eastAsia="宋体" w:hAnsi="宋体" w:hint="eastAsia"/>
        </w:rPr>
        <w:t>。</w:t>
      </w:r>
      <w:r w:rsidR="00325C35" w:rsidRPr="00DF4827">
        <w:rPr>
          <w:rFonts w:ascii="宋体" w:eastAsia="宋体" w:hAnsi="宋体" w:hint="eastAsia"/>
        </w:rPr>
        <w:t>体量大，入行要求高，所以一旦入行，相对来说，竞争并不像社会其他行业那么惨烈。</w:t>
      </w:r>
      <w:r w:rsidR="00D1298E" w:rsidRPr="00DF4827">
        <w:rPr>
          <w:rFonts w:ascii="宋体" w:eastAsia="宋体" w:hAnsi="宋体" w:hint="eastAsia"/>
        </w:rPr>
        <w:t>但是随着行业不断地发展，总会有优秀的公司占据其中某些领域，</w:t>
      </w:r>
      <w:r w:rsidR="00A9097D" w:rsidRPr="00DF4827">
        <w:rPr>
          <w:rFonts w:ascii="宋体" w:eastAsia="宋体" w:hAnsi="宋体" w:hint="eastAsia"/>
        </w:rPr>
        <w:t>拥有</w:t>
      </w:r>
      <w:r w:rsidR="00D1298E" w:rsidRPr="00DF4827">
        <w:rPr>
          <w:rFonts w:ascii="宋体" w:eastAsia="宋体" w:hAnsi="宋体" w:hint="eastAsia"/>
        </w:rPr>
        <w:t>主导地位。</w:t>
      </w:r>
      <w:r w:rsidR="00F21B77" w:rsidRPr="00DF4827">
        <w:rPr>
          <w:rFonts w:ascii="宋体" w:eastAsia="宋体" w:hAnsi="宋体" w:hint="eastAsia"/>
        </w:rPr>
        <w:t>随着优秀企业的崛起，将</w:t>
      </w:r>
      <w:r w:rsidR="00D1298E" w:rsidRPr="00DF4827">
        <w:rPr>
          <w:rFonts w:ascii="宋体" w:eastAsia="宋体" w:hAnsi="宋体" w:hint="eastAsia"/>
        </w:rPr>
        <w:t>慢慢填补行业内巨大的空缺。如果不及时找准方向，抢占市场，而是盲目的在各领域间徘徊</w:t>
      </w:r>
      <w:r w:rsidR="00201617" w:rsidRPr="00DF4827">
        <w:rPr>
          <w:rFonts w:ascii="宋体" w:eastAsia="宋体" w:hAnsi="宋体" w:hint="eastAsia"/>
        </w:rPr>
        <w:t>，机会将越来越少，最终甚至被淘汰。</w:t>
      </w:r>
    </w:p>
    <w:p w14:paraId="1F29E1A2" w14:textId="1BCC4CA0" w:rsidR="000E504E" w:rsidRPr="00663E95" w:rsidRDefault="005A1A0D" w:rsidP="00663E95">
      <w:pPr>
        <w:pStyle w:val="2"/>
        <w:rPr>
          <w:color w:val="auto"/>
        </w:rPr>
      </w:pPr>
      <w:bookmarkStart w:id="3" w:name="_Toc73357351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C700F6" w:rsidRPr="00663E95">
        <w:rPr>
          <w:rFonts w:hint="eastAsia"/>
          <w:color w:val="auto"/>
        </w:rPr>
        <w:t xml:space="preserve"> 缺乏成功案例</w:t>
      </w:r>
      <w:r w:rsidR="000C5B3E" w:rsidRPr="00663E95">
        <w:rPr>
          <w:rFonts w:hint="eastAsia"/>
          <w:color w:val="auto"/>
        </w:rPr>
        <w:t>，应用</w:t>
      </w:r>
      <w:r w:rsidR="009D2B03" w:rsidRPr="00663E95">
        <w:rPr>
          <w:rFonts w:hint="eastAsia"/>
          <w:color w:val="auto"/>
        </w:rPr>
        <w:t>级</w:t>
      </w:r>
      <w:r w:rsidR="000C5B3E" w:rsidRPr="00663E95">
        <w:rPr>
          <w:rFonts w:hint="eastAsia"/>
          <w:color w:val="auto"/>
        </w:rPr>
        <w:t>产品</w:t>
      </w:r>
      <w:bookmarkEnd w:id="3"/>
    </w:p>
    <w:p w14:paraId="24C1D00E" w14:textId="3F38247C" w:rsidR="000E504E" w:rsidRPr="00DF4827" w:rsidRDefault="00243C34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由于行业尚处与发展初期，在发展中需要不断的探索</w:t>
      </w:r>
      <w:r w:rsidR="00DC0776" w:rsidRPr="00DF4827">
        <w:rPr>
          <w:rFonts w:ascii="宋体" w:eastAsia="宋体" w:hAnsi="宋体" w:hint="eastAsia"/>
        </w:rPr>
        <w:t>，所以很多时候项目需求不明确</w:t>
      </w:r>
      <w:r w:rsidR="007F2B8A" w:rsidRPr="00DF4827">
        <w:rPr>
          <w:rFonts w:ascii="宋体" w:eastAsia="宋体" w:hAnsi="宋体" w:hint="eastAsia"/>
        </w:rPr>
        <w:t>，不合理，这就导致很难开发出成熟的产品</w:t>
      </w:r>
      <w:r w:rsidR="000A3C48" w:rsidRPr="00DF4827">
        <w:rPr>
          <w:rFonts w:ascii="宋体" w:eastAsia="宋体" w:hAnsi="宋体" w:hint="eastAsia"/>
        </w:rPr>
        <w:t>。</w:t>
      </w:r>
      <w:r w:rsidR="00E9362F" w:rsidRPr="00DF4827">
        <w:rPr>
          <w:rFonts w:ascii="宋体" w:eastAsia="宋体" w:hAnsi="宋体" w:hint="eastAsia"/>
        </w:rPr>
        <w:t>加之项目多由军政部门，科研部门牵头和下发，</w:t>
      </w:r>
      <w:r w:rsidR="004A2873" w:rsidRPr="00DF4827">
        <w:rPr>
          <w:rFonts w:ascii="宋体" w:eastAsia="宋体" w:hAnsi="宋体" w:hint="eastAsia"/>
        </w:rPr>
        <w:t>坦白的说很多项目</w:t>
      </w:r>
      <w:r w:rsidR="008D4B39" w:rsidRPr="00DF4827">
        <w:rPr>
          <w:rFonts w:ascii="宋体" w:eastAsia="宋体" w:hAnsi="宋体" w:hint="eastAsia"/>
        </w:rPr>
        <w:t>的</w:t>
      </w:r>
      <w:r w:rsidR="004A2873" w:rsidRPr="00DF4827">
        <w:rPr>
          <w:rFonts w:ascii="宋体" w:eastAsia="宋体" w:hAnsi="宋体" w:hint="eastAsia"/>
        </w:rPr>
        <w:t>制作</w:t>
      </w:r>
      <w:r w:rsidR="00831E29" w:rsidRPr="00DF4827">
        <w:rPr>
          <w:rFonts w:ascii="宋体" w:eastAsia="宋体" w:hAnsi="宋体" w:hint="eastAsia"/>
        </w:rPr>
        <w:t>仅</w:t>
      </w:r>
      <w:r w:rsidR="004A2873" w:rsidRPr="00DF4827">
        <w:rPr>
          <w:rFonts w:ascii="宋体" w:eastAsia="宋体" w:hAnsi="宋体" w:hint="eastAsia"/>
        </w:rPr>
        <w:t>是为了</w:t>
      </w:r>
      <w:r w:rsidR="00B34D37" w:rsidRPr="00DF4827">
        <w:rPr>
          <w:rFonts w:ascii="宋体" w:eastAsia="宋体" w:hAnsi="宋体" w:hint="eastAsia"/>
        </w:rPr>
        <w:t>谋求利益</w:t>
      </w:r>
      <w:r w:rsidR="008063CE" w:rsidRPr="00DF4827">
        <w:rPr>
          <w:rFonts w:ascii="宋体" w:eastAsia="宋体" w:hAnsi="宋体" w:hint="eastAsia"/>
        </w:rPr>
        <w:t>的演示型项目</w:t>
      </w:r>
      <w:r w:rsidR="00B56DC4" w:rsidRPr="00DF4827">
        <w:rPr>
          <w:rFonts w:ascii="宋体" w:eastAsia="宋体" w:hAnsi="宋体" w:hint="eastAsia"/>
        </w:rPr>
        <w:t>。</w:t>
      </w:r>
      <w:r w:rsidR="00061FDF" w:rsidRPr="00DF4827">
        <w:rPr>
          <w:rFonts w:ascii="宋体" w:eastAsia="宋体" w:hAnsi="宋体" w:hint="eastAsia"/>
        </w:rPr>
        <w:t>所以</w:t>
      </w:r>
      <w:r w:rsidR="000020BC" w:rsidRPr="00DF4827">
        <w:rPr>
          <w:rFonts w:ascii="宋体" w:eastAsia="宋体" w:hAnsi="宋体" w:hint="eastAsia"/>
        </w:rPr>
        <w:t>市面上缺乏真正成功的</w:t>
      </w:r>
      <w:r w:rsidR="002E7E47" w:rsidRPr="00DF4827">
        <w:rPr>
          <w:rFonts w:ascii="宋体" w:eastAsia="宋体" w:hAnsi="宋体" w:hint="eastAsia"/>
        </w:rPr>
        <w:t>案例</w:t>
      </w:r>
      <w:r w:rsidR="000020BC" w:rsidRPr="00DF4827">
        <w:rPr>
          <w:rFonts w:ascii="宋体" w:eastAsia="宋体" w:hAnsi="宋体" w:hint="eastAsia"/>
        </w:rPr>
        <w:t>，</w:t>
      </w:r>
      <w:r w:rsidR="004D60AC" w:rsidRPr="00DF4827">
        <w:rPr>
          <w:rFonts w:ascii="宋体" w:eastAsia="宋体" w:hAnsi="宋体" w:hint="eastAsia"/>
        </w:rPr>
        <w:t>缺乏</w:t>
      </w:r>
      <w:r w:rsidR="000020BC" w:rsidRPr="00DF4827">
        <w:rPr>
          <w:rFonts w:ascii="宋体" w:eastAsia="宋体" w:hAnsi="宋体" w:hint="eastAsia"/>
        </w:rPr>
        <w:t>真正具备实用价值的产品</w:t>
      </w:r>
      <w:r w:rsidR="004D60AC" w:rsidRPr="00DF4827">
        <w:rPr>
          <w:rFonts w:ascii="宋体" w:eastAsia="宋体" w:hAnsi="宋体" w:hint="eastAsia"/>
        </w:rPr>
        <w:t>，缺乏经过实用认可的产品</w:t>
      </w:r>
      <w:r w:rsidR="000A3C48" w:rsidRPr="00DF4827">
        <w:rPr>
          <w:rFonts w:ascii="宋体" w:eastAsia="宋体" w:hAnsi="宋体" w:hint="eastAsia"/>
        </w:rPr>
        <w:t>。</w:t>
      </w:r>
    </w:p>
    <w:p w14:paraId="3A577883" w14:textId="5F885032" w:rsidR="000E504E" w:rsidRPr="00663E95" w:rsidRDefault="005A1A0D" w:rsidP="00663E95">
      <w:pPr>
        <w:pStyle w:val="2"/>
        <w:rPr>
          <w:color w:val="auto"/>
        </w:rPr>
      </w:pPr>
      <w:bookmarkStart w:id="4" w:name="_Toc73357352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C700F6" w:rsidRPr="00663E95">
        <w:rPr>
          <w:color w:val="auto"/>
        </w:rPr>
        <w:t xml:space="preserve"> </w:t>
      </w:r>
      <w:r w:rsidR="00C700F6" w:rsidRPr="00663E95">
        <w:rPr>
          <w:rFonts w:hint="eastAsia"/>
          <w:color w:val="auto"/>
        </w:rPr>
        <w:t>缺乏行业标准</w:t>
      </w:r>
      <w:bookmarkEnd w:id="4"/>
    </w:p>
    <w:p w14:paraId="1381A984" w14:textId="25142F7F" w:rsidR="00325C35" w:rsidRPr="00DF4827" w:rsidRDefault="00443DB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正因为缺乏成功的产品，也就意味着行业内还不知道什么是好的，什么是正确的</w:t>
      </w:r>
      <w:r w:rsidR="000C4D62" w:rsidRPr="00DF4827">
        <w:rPr>
          <w:rFonts w:ascii="宋体" w:eastAsia="宋体" w:hAnsi="宋体" w:hint="eastAsia"/>
        </w:rPr>
        <w:t>。</w:t>
      </w:r>
      <w:r w:rsidR="00390598" w:rsidRPr="00DF4827">
        <w:rPr>
          <w:rFonts w:ascii="宋体" w:eastAsia="宋体" w:hAnsi="宋体" w:hint="eastAsia"/>
        </w:rPr>
        <w:t>同时也就缺乏明确的标准。各个企业，团队都在</w:t>
      </w:r>
      <w:r w:rsidR="0004550C" w:rsidRPr="00DF4827">
        <w:rPr>
          <w:rFonts w:ascii="宋体" w:eastAsia="宋体" w:hAnsi="宋体" w:hint="eastAsia"/>
        </w:rPr>
        <w:t>努力找寻正确的道路，能够率先走上正途的，打造出成功产品的企业，将有能力制定行业标准。能够制定行业标准的企业，在之后的发展中将会享受巨大的红利</w:t>
      </w:r>
      <w:r w:rsidR="003A41E1" w:rsidRPr="00DF4827">
        <w:rPr>
          <w:rFonts w:ascii="宋体" w:eastAsia="宋体" w:hAnsi="宋体" w:hint="eastAsia"/>
        </w:rPr>
        <w:t>。</w:t>
      </w:r>
    </w:p>
    <w:p w14:paraId="7050D9AF" w14:textId="0BE94365" w:rsidR="00325C35" w:rsidRPr="00663E95" w:rsidRDefault="000D5C11" w:rsidP="00663E95">
      <w:pPr>
        <w:pStyle w:val="2"/>
        <w:rPr>
          <w:color w:val="auto"/>
        </w:rPr>
      </w:pPr>
      <w:bookmarkStart w:id="5" w:name="_Toc73357353"/>
      <w:r w:rsidRPr="00663E95">
        <w:rPr>
          <w:color w:val="auto"/>
        </w:rPr>
        <w:t>4</w:t>
      </w:r>
      <w:r w:rsidR="000E504E" w:rsidRPr="00663E95">
        <w:rPr>
          <w:color w:val="auto"/>
        </w:rPr>
        <w:t>.</w:t>
      </w:r>
      <w:r w:rsidR="00294723" w:rsidRPr="00663E95">
        <w:rPr>
          <w:rFonts w:hint="eastAsia"/>
          <w:color w:val="auto"/>
        </w:rPr>
        <w:t>虚拟仿真有别于传统的计算机仿真</w:t>
      </w:r>
      <w:bookmarkEnd w:id="5"/>
    </w:p>
    <w:p w14:paraId="4AB49B46" w14:textId="287D7516" w:rsidR="009E167D" w:rsidRPr="00DF4827" w:rsidRDefault="009E167D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传统的计算机仿真，是以数学模型为基础，</w:t>
      </w:r>
      <w:r w:rsidR="00DF0572" w:rsidRPr="00DF4827">
        <w:rPr>
          <w:rFonts w:ascii="宋体" w:eastAsia="宋体" w:hAnsi="宋体" w:hint="eastAsia"/>
        </w:rPr>
        <w:t>以</w:t>
      </w:r>
      <w:r w:rsidRPr="00DF4827">
        <w:rPr>
          <w:rFonts w:ascii="宋体" w:eastAsia="宋体" w:hAnsi="宋体" w:hint="eastAsia"/>
        </w:rPr>
        <w:t>半实物</w:t>
      </w:r>
      <w:r w:rsidR="002F558C" w:rsidRPr="00DF4827">
        <w:rPr>
          <w:rFonts w:ascii="宋体" w:eastAsia="宋体" w:hAnsi="宋体" w:hint="eastAsia"/>
        </w:rPr>
        <w:t>作为</w:t>
      </w:r>
      <w:r w:rsidR="00CA65A6" w:rsidRPr="00DF4827">
        <w:rPr>
          <w:rFonts w:ascii="宋体" w:eastAsia="宋体" w:hAnsi="宋体" w:hint="eastAsia"/>
        </w:rPr>
        <w:t>仿真</w:t>
      </w:r>
      <w:r w:rsidR="007242BF" w:rsidRPr="00DF4827">
        <w:rPr>
          <w:rFonts w:ascii="宋体" w:eastAsia="宋体" w:hAnsi="宋体" w:hint="eastAsia"/>
        </w:rPr>
        <w:t>实验</w:t>
      </w:r>
      <w:r w:rsidRPr="00DF4827">
        <w:rPr>
          <w:rFonts w:ascii="宋体" w:eastAsia="宋体" w:hAnsi="宋体" w:hint="eastAsia"/>
        </w:rPr>
        <w:t>展示</w:t>
      </w:r>
      <w:r w:rsidR="00492871" w:rsidRPr="00DF4827">
        <w:rPr>
          <w:rFonts w:ascii="宋体" w:eastAsia="宋体" w:hAnsi="宋体" w:hint="eastAsia"/>
        </w:rPr>
        <w:t>。而如今</w:t>
      </w:r>
      <w:r w:rsidR="00422613" w:rsidRPr="00DF4827">
        <w:rPr>
          <w:rFonts w:ascii="宋体" w:eastAsia="宋体" w:hAnsi="宋体" w:hint="eastAsia"/>
        </w:rPr>
        <w:t>的</w:t>
      </w:r>
      <w:r w:rsidR="00492871" w:rsidRPr="00DF4827">
        <w:rPr>
          <w:rFonts w:ascii="宋体" w:eastAsia="宋体" w:hAnsi="宋体" w:hint="eastAsia"/>
        </w:rPr>
        <w:t>虚拟仿真，</w:t>
      </w:r>
      <w:r w:rsidR="007D1B01" w:rsidRPr="00DF4827">
        <w:rPr>
          <w:rFonts w:ascii="宋体" w:eastAsia="宋体" w:hAnsi="宋体" w:hint="eastAsia"/>
        </w:rPr>
        <w:t>依然</w:t>
      </w:r>
      <w:r w:rsidR="00492871" w:rsidRPr="00DF4827">
        <w:rPr>
          <w:rFonts w:ascii="宋体" w:eastAsia="宋体" w:hAnsi="宋体" w:hint="eastAsia"/>
        </w:rPr>
        <w:t>是以数学模型为基础，但是以计算机渲染动画</w:t>
      </w:r>
      <w:r w:rsidR="006916DE" w:rsidRPr="00DF4827">
        <w:rPr>
          <w:rFonts w:ascii="宋体" w:eastAsia="宋体" w:hAnsi="宋体" w:hint="eastAsia"/>
        </w:rPr>
        <w:t>来</w:t>
      </w:r>
      <w:r w:rsidR="00F649DB" w:rsidRPr="00DF4827">
        <w:rPr>
          <w:rFonts w:ascii="宋体" w:eastAsia="宋体" w:hAnsi="宋体" w:hint="eastAsia"/>
        </w:rPr>
        <w:t>进行</w:t>
      </w:r>
      <w:r w:rsidR="008D0947" w:rsidRPr="00DF4827">
        <w:rPr>
          <w:rFonts w:ascii="宋体" w:eastAsia="宋体" w:hAnsi="宋体" w:hint="eastAsia"/>
        </w:rPr>
        <w:t>仿真</w:t>
      </w:r>
      <w:r w:rsidR="0025764F" w:rsidRPr="00DF4827">
        <w:rPr>
          <w:rFonts w:ascii="宋体" w:eastAsia="宋体" w:hAnsi="宋体" w:hint="eastAsia"/>
        </w:rPr>
        <w:t>展示</w:t>
      </w:r>
      <w:r w:rsidR="00CF31AD" w:rsidRPr="00DF4827">
        <w:rPr>
          <w:rFonts w:ascii="宋体" w:eastAsia="宋体" w:hAnsi="宋体" w:hint="eastAsia"/>
        </w:rPr>
        <w:t>。</w:t>
      </w:r>
    </w:p>
    <w:p w14:paraId="04C2776A" w14:textId="2C2E1CAB" w:rsidR="00C905F6" w:rsidRPr="00DF4827" w:rsidRDefault="00C905F6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目前世界上有三大物理引擎，分别是</w:t>
      </w:r>
      <w:r w:rsidR="00327102" w:rsidRPr="00DF4827">
        <w:rPr>
          <w:rFonts w:ascii="宋体" w:eastAsia="宋体" w:hAnsi="宋体"/>
        </w:rPr>
        <w:t>PhysX</w:t>
      </w:r>
      <w:r w:rsidR="00327102" w:rsidRPr="00DF4827">
        <w:rPr>
          <w:rFonts w:ascii="宋体" w:eastAsia="宋体" w:hAnsi="宋体" w:hint="eastAsia"/>
        </w:rPr>
        <w:t>，</w:t>
      </w:r>
      <w:hyperlink r:id="rId8" w:tgtFrame="_blank" w:history="1">
        <w:r w:rsidR="00327102" w:rsidRPr="00DF4827">
          <w:rPr>
            <w:rFonts w:ascii="宋体" w:eastAsia="宋体" w:hAnsi="宋体"/>
          </w:rPr>
          <w:t>Havok</w:t>
        </w:r>
      </w:hyperlink>
      <w:r w:rsidR="00327102" w:rsidRPr="00DF4827">
        <w:rPr>
          <w:rFonts w:ascii="宋体" w:eastAsia="宋体" w:hAnsi="宋体" w:hint="eastAsia"/>
        </w:rPr>
        <w:t>，</w:t>
      </w:r>
      <w:hyperlink r:id="rId9" w:tgtFrame="_blank" w:history="1">
        <w:r w:rsidR="00327102" w:rsidRPr="00DF4827">
          <w:rPr>
            <w:rFonts w:ascii="宋体" w:eastAsia="宋体" w:hAnsi="宋体"/>
          </w:rPr>
          <w:t>Bullet</w:t>
        </w:r>
      </w:hyperlink>
      <w:r w:rsidR="00C22C10" w:rsidRPr="00DF4827">
        <w:rPr>
          <w:rFonts w:ascii="宋体" w:eastAsia="宋体" w:hAnsi="宋体" w:hint="eastAsia"/>
        </w:rPr>
        <w:t>。三者的本质也是数学算法，而虚拟仿真所需的数学模型，其实都囊括其中</w:t>
      </w:r>
      <w:r w:rsidR="00492DAA" w:rsidRPr="00DF4827">
        <w:rPr>
          <w:rFonts w:ascii="宋体" w:eastAsia="宋体" w:hAnsi="宋体" w:hint="eastAsia"/>
        </w:rPr>
        <w:t>。</w:t>
      </w:r>
      <w:r w:rsidR="00207B44" w:rsidRPr="00DF4827">
        <w:rPr>
          <w:rFonts w:ascii="宋体" w:eastAsia="宋体" w:hAnsi="宋体" w:hint="eastAsia"/>
        </w:rPr>
        <w:t>利用好物理引擎，会为虚拟仿真提供很大的便利。</w:t>
      </w:r>
      <w:r w:rsidR="00DE3C9C" w:rsidRPr="00DF4827">
        <w:rPr>
          <w:rFonts w:ascii="宋体" w:eastAsia="宋体" w:hAnsi="宋体" w:hint="eastAsia"/>
        </w:rPr>
        <w:t>unity，unrea</w:t>
      </w:r>
      <w:r w:rsidR="00854CD6" w:rsidRPr="00DF4827">
        <w:rPr>
          <w:rFonts w:ascii="宋体" w:eastAsia="宋体" w:hAnsi="宋体" w:hint="eastAsia"/>
        </w:rPr>
        <w:t>l，cryengine</w:t>
      </w:r>
      <w:r w:rsidR="00DE3C9C" w:rsidRPr="00DF4827">
        <w:rPr>
          <w:rFonts w:ascii="宋体" w:eastAsia="宋体" w:hAnsi="宋体" w:hint="eastAsia"/>
        </w:rPr>
        <w:t>等都是使用了PhysX物理引擎，</w:t>
      </w:r>
      <w:r w:rsidR="00AC489F" w:rsidRPr="00DF4827">
        <w:rPr>
          <w:rFonts w:ascii="宋体" w:eastAsia="宋体" w:hAnsi="宋体" w:hint="eastAsia"/>
        </w:rPr>
        <w:t>可</w:t>
      </w:r>
      <w:r w:rsidR="00AC489F" w:rsidRPr="00DF4827">
        <w:rPr>
          <w:rFonts w:ascii="宋体" w:eastAsia="宋体" w:hAnsi="宋体" w:hint="eastAsia"/>
        </w:rPr>
        <w:lastRenderedPageBreak/>
        <w:t>以很好的模拟出现实世界的物理环境</w:t>
      </w:r>
      <w:r w:rsidR="008479D4" w:rsidRPr="00DF4827">
        <w:rPr>
          <w:rFonts w:ascii="宋体" w:eastAsia="宋体" w:hAnsi="宋体" w:hint="eastAsia"/>
        </w:rPr>
        <w:t>。</w:t>
      </w:r>
      <w:r w:rsidR="002003CF" w:rsidRPr="00DF4827">
        <w:rPr>
          <w:rFonts w:ascii="宋体" w:eastAsia="宋体" w:hAnsi="宋体" w:hint="eastAsia"/>
        </w:rPr>
        <w:t>配合其渲染引擎</w:t>
      </w:r>
      <w:r w:rsidR="005D1BB5" w:rsidRPr="00DF4827">
        <w:rPr>
          <w:rFonts w:ascii="宋体" w:eastAsia="宋体" w:hAnsi="宋体" w:hint="eastAsia"/>
        </w:rPr>
        <w:t>，</w:t>
      </w:r>
      <w:r w:rsidR="002B6441" w:rsidRPr="00DF4827">
        <w:rPr>
          <w:rFonts w:ascii="宋体" w:eastAsia="宋体" w:hAnsi="宋体" w:hint="eastAsia"/>
        </w:rPr>
        <w:t>经过参数设置，我们完全可以直观的看到在虚拟场景中导弹的飞行轨迹，机动状态等。</w:t>
      </w:r>
    </w:p>
    <w:p w14:paraId="30ED5B80" w14:textId="24D3FC89" w:rsidR="00325C35" w:rsidRPr="00663E95" w:rsidRDefault="000D5C11" w:rsidP="00663E95">
      <w:pPr>
        <w:pStyle w:val="2"/>
        <w:rPr>
          <w:color w:val="auto"/>
        </w:rPr>
      </w:pPr>
      <w:bookmarkStart w:id="6" w:name="_Toc73357354"/>
      <w:r w:rsidRPr="00663E95">
        <w:rPr>
          <w:rFonts w:hint="eastAsia"/>
          <w:color w:val="auto"/>
        </w:rPr>
        <w:t>5</w:t>
      </w:r>
      <w:r w:rsidRPr="00663E95">
        <w:rPr>
          <w:color w:val="auto"/>
        </w:rPr>
        <w:t>.</w:t>
      </w:r>
      <w:r w:rsidR="00110946" w:rsidRPr="00663E95">
        <w:rPr>
          <w:rFonts w:hint="eastAsia"/>
          <w:color w:val="auto"/>
        </w:rPr>
        <w:t>行业内</w:t>
      </w:r>
      <w:r w:rsidR="00325C35" w:rsidRPr="00663E95">
        <w:rPr>
          <w:rFonts w:hint="eastAsia"/>
          <w:color w:val="auto"/>
        </w:rPr>
        <w:t>意识到了利用游戏引擎，但没有意识到利用游戏机制</w:t>
      </w:r>
      <w:bookmarkEnd w:id="6"/>
    </w:p>
    <w:p w14:paraId="738BCA3D" w14:textId="13B07E11" w:rsidR="00521C0A" w:rsidRPr="00DF4827" w:rsidRDefault="00521C0A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我们的项目都在应用游戏引擎进行开发，这也是行业内认可的方式，但是一提到游戏模式，大家就会很反感。我想一方面是因为军方的领导们对游戏存在误解，另一方面</w:t>
      </w:r>
      <w:r w:rsidR="00F06008" w:rsidRPr="00DF4827">
        <w:rPr>
          <w:rFonts w:ascii="宋体" w:eastAsia="宋体" w:hAnsi="宋体" w:hint="eastAsia"/>
        </w:rPr>
        <w:t>是</w:t>
      </w:r>
      <w:r w:rsidR="000E32A3" w:rsidRPr="00DF4827">
        <w:rPr>
          <w:rFonts w:ascii="宋体" w:eastAsia="宋体" w:hAnsi="宋体" w:hint="eastAsia"/>
        </w:rPr>
        <w:t>行业还不够成熟，还没有意识到利用游戏机制的重要性。</w:t>
      </w:r>
    </w:p>
    <w:p w14:paraId="1CDC134C" w14:textId="4D6D5958" w:rsidR="00325C35" w:rsidRPr="00DF4827" w:rsidRDefault="00675D10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利用游戏引擎</w:t>
      </w:r>
      <w:r w:rsidR="001A7702" w:rsidRPr="00DF4827">
        <w:rPr>
          <w:rFonts w:ascii="宋体" w:eastAsia="宋体" w:hAnsi="宋体" w:hint="eastAsia"/>
        </w:rPr>
        <w:t>却不配合游戏机制</w:t>
      </w:r>
      <w:r w:rsidR="00325C35" w:rsidRPr="00DF4827">
        <w:rPr>
          <w:rFonts w:ascii="宋体" w:eastAsia="宋体" w:hAnsi="宋体" w:hint="eastAsia"/>
        </w:rPr>
        <w:t>这种做法</w:t>
      </w:r>
      <w:r w:rsidR="00885651" w:rsidRPr="00DF4827">
        <w:rPr>
          <w:rFonts w:ascii="宋体" w:eastAsia="宋体" w:hAnsi="宋体" w:hint="eastAsia"/>
        </w:rPr>
        <w:t>，</w:t>
      </w:r>
      <w:r w:rsidR="00325C35" w:rsidRPr="00DF4827">
        <w:rPr>
          <w:rFonts w:ascii="宋体" w:eastAsia="宋体" w:hAnsi="宋体" w:hint="eastAsia"/>
        </w:rPr>
        <w:t>就相当于</w:t>
      </w:r>
      <w:r w:rsidR="004C3B1D" w:rsidRPr="00DF4827">
        <w:rPr>
          <w:rFonts w:ascii="宋体" w:eastAsia="宋体" w:hAnsi="宋体" w:hint="eastAsia"/>
        </w:rPr>
        <w:t>我们</w:t>
      </w:r>
      <w:r w:rsidR="00325C35" w:rsidRPr="00DF4827">
        <w:rPr>
          <w:rFonts w:ascii="宋体" w:eastAsia="宋体" w:hAnsi="宋体" w:hint="eastAsia"/>
        </w:rPr>
        <w:t>发现美军的航母编队作战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3DDF45EB" w14:textId="13A07ED9" w:rsidR="002506E1" w:rsidRPr="00DF4827" w:rsidRDefault="00D66D8B" w:rsidP="00AB514B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但</w:t>
      </w:r>
      <w:r w:rsidR="00325C35" w:rsidRPr="00DF4827">
        <w:rPr>
          <w:rFonts w:ascii="宋体" w:eastAsia="宋体" w:hAnsi="宋体" w:hint="eastAsia"/>
        </w:rPr>
        <w:t>也不是说就要一味的模仿现成的理论体系，这些东西也不一定完全适用于我们的产品</w:t>
      </w:r>
      <w:r w:rsidR="00BB0B08">
        <w:rPr>
          <w:rFonts w:ascii="宋体" w:eastAsia="宋体" w:hAnsi="宋体" w:hint="eastAsia"/>
        </w:rPr>
        <w:t>。</w:t>
      </w:r>
      <w:r w:rsidR="009E6B2A" w:rsidRPr="00DF4827">
        <w:rPr>
          <w:rFonts w:ascii="宋体" w:eastAsia="宋体" w:hAnsi="宋体" w:hint="eastAsia"/>
        </w:rPr>
        <w:t>为军方打造</w:t>
      </w:r>
      <w:r w:rsidR="003066B3">
        <w:rPr>
          <w:rFonts w:ascii="宋体" w:eastAsia="宋体" w:hAnsi="宋体" w:hint="eastAsia"/>
        </w:rPr>
        <w:t>产品是具有</w:t>
      </w:r>
      <w:r w:rsidR="00B13C33">
        <w:rPr>
          <w:rFonts w:ascii="宋体" w:eastAsia="宋体" w:hAnsi="宋体" w:hint="eastAsia"/>
        </w:rPr>
        <w:t>一些</w:t>
      </w:r>
      <w:r w:rsidR="003066B3">
        <w:rPr>
          <w:rFonts w:ascii="宋体" w:eastAsia="宋体" w:hAnsi="宋体" w:hint="eastAsia"/>
        </w:rPr>
        <w:t>独特性的</w:t>
      </w:r>
      <w:r w:rsidR="009E6B2A" w:rsidRPr="00DF4827">
        <w:rPr>
          <w:rFonts w:ascii="宋体" w:eastAsia="宋体" w:hAnsi="宋体" w:hint="eastAsia"/>
        </w:rPr>
        <w:t>，这里先不加详述了</w:t>
      </w:r>
      <w:r w:rsidR="00C85760">
        <w:rPr>
          <w:rFonts w:ascii="宋体" w:eastAsia="宋体" w:hAnsi="宋体" w:hint="eastAsia"/>
        </w:rPr>
        <w:t>。</w:t>
      </w:r>
      <w:r w:rsidR="00D43423" w:rsidRPr="00DF4827">
        <w:rPr>
          <w:rFonts w:ascii="宋体" w:eastAsia="宋体" w:hAnsi="宋体" w:hint="eastAsia"/>
        </w:rPr>
        <w:t>总之</w:t>
      </w:r>
      <w:r w:rsidR="00325C35" w:rsidRPr="00DF4827">
        <w:rPr>
          <w:rFonts w:ascii="宋体" w:eastAsia="宋体" w:hAnsi="宋体" w:hint="eastAsia"/>
        </w:rPr>
        <w:t>取其精华，去其糟粕，</w:t>
      </w:r>
      <w:r w:rsidR="0071621C" w:rsidRPr="00DF4827">
        <w:rPr>
          <w:rFonts w:ascii="宋体" w:eastAsia="宋体" w:hAnsi="宋体" w:hint="eastAsia"/>
        </w:rPr>
        <w:t>在充分了解游戏机制的前提下，结合实际情况，</w:t>
      </w:r>
      <w:r w:rsidR="00325C35" w:rsidRPr="00DF4827">
        <w:rPr>
          <w:rFonts w:ascii="宋体" w:eastAsia="宋体" w:hAnsi="宋体" w:hint="eastAsia"/>
        </w:rPr>
        <w:t>提炼出适用于我们自身产品的设计体系。</w:t>
      </w:r>
    </w:p>
    <w:p w14:paraId="6E2263AB" w14:textId="0DB027B5" w:rsidR="00AE129A" w:rsidRPr="00DF4827" w:rsidRDefault="008A1127" w:rsidP="00157C25">
      <w:pPr>
        <w:pStyle w:val="1"/>
        <w:rPr>
          <w:rFonts w:ascii="宋体" w:eastAsia="宋体" w:hAnsi="宋体"/>
          <w:color w:val="auto"/>
        </w:rPr>
      </w:pPr>
      <w:bookmarkStart w:id="7" w:name="_Toc73357355"/>
      <w:r w:rsidRPr="00DF4827">
        <w:rPr>
          <w:rFonts w:ascii="宋体" w:eastAsia="宋体" w:hAnsi="宋体" w:hint="eastAsia"/>
          <w:color w:val="auto"/>
        </w:rPr>
        <w:t>三．</w:t>
      </w:r>
      <w:r w:rsidR="00AE129A" w:rsidRPr="00DF4827">
        <w:rPr>
          <w:rFonts w:ascii="宋体" w:eastAsia="宋体" w:hAnsi="宋体" w:hint="eastAsia"/>
          <w:color w:val="auto"/>
        </w:rPr>
        <w:t>公司定位</w:t>
      </w:r>
      <w:bookmarkEnd w:id="7"/>
    </w:p>
    <w:p w14:paraId="5118E054" w14:textId="77777777" w:rsidR="00A72903" w:rsidRPr="00DF4827" w:rsidRDefault="001A21DB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以下是从产品的角度，来分析定位。</w:t>
      </w:r>
    </w:p>
    <w:p w14:paraId="38ADC1EF" w14:textId="1FEB8986" w:rsidR="00A72903" w:rsidRPr="00663E95" w:rsidRDefault="00AB514B" w:rsidP="00663E95">
      <w:pPr>
        <w:pStyle w:val="2"/>
        <w:rPr>
          <w:color w:val="auto"/>
        </w:rPr>
      </w:pPr>
      <w:bookmarkStart w:id="8" w:name="_Toc73357356"/>
      <w:r w:rsidRPr="00663E95">
        <w:rPr>
          <w:rFonts w:hint="eastAsia"/>
          <w:color w:val="auto"/>
        </w:rPr>
        <w:t>1</w:t>
      </w:r>
      <w:r w:rsidRPr="00663E95">
        <w:rPr>
          <w:color w:val="auto"/>
        </w:rPr>
        <w:t>.</w:t>
      </w:r>
      <w:r w:rsidR="00DE7F81" w:rsidRPr="00663E95">
        <w:rPr>
          <w:rFonts w:hint="eastAsia"/>
          <w:color w:val="auto"/>
        </w:rPr>
        <w:t>专业</w:t>
      </w:r>
      <w:r w:rsidR="006E2298" w:rsidRPr="00663E95">
        <w:rPr>
          <w:rFonts w:hint="eastAsia"/>
          <w:color w:val="auto"/>
        </w:rPr>
        <w:t>应用型</w:t>
      </w:r>
      <w:bookmarkEnd w:id="8"/>
    </w:p>
    <w:p w14:paraId="5729F75F" w14:textId="4EF56EF0" w:rsidR="00A72903" w:rsidRPr="00DF4827" w:rsidRDefault="00845BF2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8569C8" w:rsidRPr="00DF4827">
        <w:rPr>
          <w:rFonts w:ascii="宋体" w:eastAsia="宋体" w:hAnsi="宋体" w:hint="eastAsia"/>
        </w:rPr>
        <w:t>开发应用型产品</w:t>
      </w:r>
      <w:r w:rsidRPr="00DF4827">
        <w:rPr>
          <w:rFonts w:ascii="宋体" w:eastAsia="宋体" w:hAnsi="宋体" w:hint="eastAsia"/>
        </w:rPr>
        <w:t>。</w:t>
      </w:r>
      <w:r w:rsidR="00081B2A" w:rsidRPr="00DF4827">
        <w:rPr>
          <w:rFonts w:ascii="宋体" w:eastAsia="宋体" w:hAnsi="宋体" w:hint="eastAsia"/>
        </w:rPr>
        <w:t>配合精确军事参数数据</w:t>
      </w:r>
      <w:r w:rsidR="009C2167" w:rsidRPr="00DF4827">
        <w:rPr>
          <w:rFonts w:ascii="宋体" w:eastAsia="宋体" w:hAnsi="宋体" w:hint="eastAsia"/>
        </w:rPr>
        <w:t>。</w:t>
      </w:r>
      <w:r w:rsidR="008C20A1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7B502D" w:rsidRPr="00DF4827">
        <w:rPr>
          <w:rFonts w:ascii="宋体" w:eastAsia="宋体" w:hAnsi="宋体" w:hint="eastAsia"/>
        </w:rPr>
        <w:t>做真正可以用的产品，禁得起时间和使用的考验。</w:t>
      </w:r>
    </w:p>
    <w:p w14:paraId="77A9FA54" w14:textId="12A7E393" w:rsidR="00A72903" w:rsidRPr="00663E95" w:rsidRDefault="00AB514B" w:rsidP="00663E95">
      <w:pPr>
        <w:pStyle w:val="2"/>
        <w:rPr>
          <w:color w:val="auto"/>
        </w:rPr>
      </w:pPr>
      <w:bookmarkStart w:id="9" w:name="_Toc73357357"/>
      <w:r w:rsidRPr="00663E95">
        <w:rPr>
          <w:rFonts w:hint="eastAsia"/>
          <w:color w:val="auto"/>
        </w:rPr>
        <w:t>2</w:t>
      </w:r>
      <w:r w:rsidRPr="00663E95">
        <w:rPr>
          <w:color w:val="auto"/>
        </w:rPr>
        <w:t>.</w:t>
      </w:r>
      <w:r w:rsidR="00410EEA" w:rsidRPr="00663E95">
        <w:rPr>
          <w:rFonts w:hint="eastAsia"/>
          <w:color w:val="auto"/>
        </w:rPr>
        <w:t>一般</w:t>
      </w:r>
      <w:r w:rsidR="00B41C85" w:rsidRPr="00663E95">
        <w:rPr>
          <w:rFonts w:hint="eastAsia"/>
          <w:color w:val="auto"/>
        </w:rPr>
        <w:t>应用型</w:t>
      </w:r>
      <w:bookmarkEnd w:id="9"/>
    </w:p>
    <w:p w14:paraId="590D75BD" w14:textId="0F9F91D3" w:rsidR="00A72903" w:rsidRPr="00DF4827" w:rsidRDefault="00DC02A8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旨在开发应用型产品</w:t>
      </w:r>
      <w:r w:rsidR="00E162A3" w:rsidRPr="00DF4827">
        <w:rPr>
          <w:rFonts w:ascii="宋体" w:eastAsia="宋体" w:hAnsi="宋体" w:hint="eastAsia"/>
        </w:rPr>
        <w:t>。</w:t>
      </w:r>
      <w:r w:rsidR="00DA0391" w:rsidRPr="00DF4827">
        <w:rPr>
          <w:rFonts w:ascii="宋体" w:eastAsia="宋体" w:hAnsi="宋体" w:hint="eastAsia"/>
        </w:rPr>
        <w:t>包括产品的</w:t>
      </w:r>
      <w:r w:rsidR="003D3B3F" w:rsidRPr="00DF4827">
        <w:rPr>
          <w:rFonts w:ascii="宋体" w:eastAsia="宋体" w:hAnsi="宋体" w:hint="eastAsia"/>
        </w:rPr>
        <w:t>军用转民用</w:t>
      </w:r>
      <w:r w:rsidR="00F41B84" w:rsidRPr="00DF4827">
        <w:rPr>
          <w:rFonts w:ascii="宋体" w:eastAsia="宋体" w:hAnsi="宋体" w:hint="eastAsia"/>
        </w:rPr>
        <w:t>，</w:t>
      </w:r>
      <w:r w:rsidR="00DA0391" w:rsidRPr="00DF4827">
        <w:rPr>
          <w:rFonts w:ascii="宋体" w:eastAsia="宋体" w:hAnsi="宋体" w:hint="eastAsia"/>
        </w:rPr>
        <w:t>纯民用产品开发，游戏开发等</w:t>
      </w:r>
      <w:r w:rsidR="0052011C" w:rsidRPr="00DF4827">
        <w:rPr>
          <w:rFonts w:ascii="宋体" w:eastAsia="宋体" w:hAnsi="宋体" w:hint="eastAsia"/>
        </w:rPr>
        <w:t>。</w:t>
      </w:r>
      <w:r w:rsidR="003A665A" w:rsidRPr="00DF4827">
        <w:rPr>
          <w:rFonts w:ascii="宋体" w:eastAsia="宋体" w:hAnsi="宋体" w:hint="eastAsia"/>
        </w:rPr>
        <w:t>运用成熟的技术，合理的设计，实现应用级产品的开发。</w:t>
      </w:r>
      <w:r w:rsidR="004A6099" w:rsidRPr="00DF4827">
        <w:rPr>
          <w:rFonts w:ascii="宋体" w:eastAsia="宋体" w:hAnsi="宋体" w:hint="eastAsia"/>
        </w:rPr>
        <w:t>在完备性，通用性方面需要有更高的要求。</w:t>
      </w:r>
    </w:p>
    <w:p w14:paraId="7C381C38" w14:textId="15F55DB6" w:rsidR="00A72903" w:rsidRPr="00663E95" w:rsidRDefault="00AB514B" w:rsidP="00663E95">
      <w:pPr>
        <w:pStyle w:val="2"/>
        <w:rPr>
          <w:color w:val="auto"/>
        </w:rPr>
      </w:pPr>
      <w:bookmarkStart w:id="10" w:name="_Toc73357358"/>
      <w:r w:rsidRPr="00663E95">
        <w:rPr>
          <w:rFonts w:hint="eastAsia"/>
          <w:color w:val="auto"/>
        </w:rPr>
        <w:t>3</w:t>
      </w:r>
      <w:r w:rsidRPr="00663E95">
        <w:rPr>
          <w:color w:val="auto"/>
        </w:rPr>
        <w:t>.</w:t>
      </w:r>
      <w:r w:rsidR="00AB2B13" w:rsidRPr="00663E95">
        <w:rPr>
          <w:rFonts w:hint="eastAsia"/>
          <w:color w:val="auto"/>
        </w:rPr>
        <w:t>科研</w:t>
      </w:r>
      <w:r w:rsidR="006E2298" w:rsidRPr="00663E95">
        <w:rPr>
          <w:rFonts w:hint="eastAsia"/>
          <w:color w:val="auto"/>
        </w:rPr>
        <w:t>型</w:t>
      </w:r>
      <w:bookmarkEnd w:id="10"/>
    </w:p>
    <w:p w14:paraId="2566062C" w14:textId="437BB769" w:rsidR="00A72903" w:rsidRPr="00DF4827" w:rsidRDefault="00E162A3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</w:t>
      </w:r>
      <w:r w:rsidR="0096034B" w:rsidRPr="00DF4827">
        <w:rPr>
          <w:rFonts w:ascii="宋体" w:eastAsia="宋体" w:hAnsi="宋体" w:hint="eastAsia"/>
        </w:rPr>
        <w:t>研发</w:t>
      </w:r>
      <w:r w:rsidRPr="00DF4827">
        <w:rPr>
          <w:rFonts w:ascii="宋体" w:eastAsia="宋体" w:hAnsi="宋体" w:hint="eastAsia"/>
        </w:rPr>
        <w:t>。</w:t>
      </w:r>
      <w:r w:rsidR="003671EE" w:rsidRPr="00DF4827">
        <w:rPr>
          <w:rFonts w:ascii="宋体" w:eastAsia="宋体" w:hAnsi="宋体" w:hint="eastAsia"/>
        </w:rPr>
        <w:t>技术攻坚，</w:t>
      </w:r>
      <w:r w:rsidR="006A0B39" w:rsidRPr="00DF4827">
        <w:rPr>
          <w:rFonts w:ascii="宋体" w:eastAsia="宋体" w:hAnsi="宋体" w:hint="eastAsia"/>
        </w:rPr>
        <w:t>研究底层逻辑，</w:t>
      </w:r>
      <w:r w:rsidR="003671EE" w:rsidRPr="00DF4827">
        <w:rPr>
          <w:rFonts w:ascii="宋体" w:eastAsia="宋体" w:hAnsi="宋体" w:hint="eastAsia"/>
        </w:rPr>
        <w:t>研发自主引擎等复杂模块</w:t>
      </w:r>
      <w:r w:rsidR="00E04248" w:rsidRPr="00DF4827">
        <w:rPr>
          <w:rFonts w:ascii="宋体" w:eastAsia="宋体" w:hAnsi="宋体" w:hint="eastAsia"/>
        </w:rPr>
        <w:t>。</w:t>
      </w:r>
      <w:r w:rsidR="00CC6153" w:rsidRPr="00DF4827">
        <w:rPr>
          <w:rFonts w:ascii="宋体" w:eastAsia="宋体" w:hAnsi="宋体" w:hint="eastAsia"/>
        </w:rPr>
        <w:t>以创新，科研的眼光去做项目，做的可能就不一定是一个产品了，也可以是模块，技术等。</w:t>
      </w:r>
      <w:r w:rsidR="00A3511C" w:rsidRPr="00DF4827">
        <w:rPr>
          <w:rFonts w:ascii="宋体" w:eastAsia="宋体" w:hAnsi="宋体" w:hint="eastAsia"/>
        </w:rPr>
        <w:t>利用理论算法将其编写为程序模块。</w:t>
      </w:r>
      <w:r w:rsidR="006D0BA9" w:rsidRPr="00DF4827">
        <w:rPr>
          <w:rFonts w:ascii="宋体" w:eastAsia="宋体" w:hAnsi="宋体" w:hint="eastAsia"/>
        </w:rPr>
        <w:t>比如自主研发物理引擎，自主研发</w:t>
      </w:r>
      <w:r w:rsidR="00C97769" w:rsidRPr="00DF4827">
        <w:rPr>
          <w:rFonts w:ascii="宋体" w:eastAsia="宋体" w:hAnsi="宋体" w:hint="eastAsia"/>
        </w:rPr>
        <w:t>渲染</w:t>
      </w:r>
      <w:r w:rsidR="001D6817" w:rsidRPr="00DF4827">
        <w:rPr>
          <w:rFonts w:ascii="宋体" w:eastAsia="宋体" w:hAnsi="宋体" w:hint="eastAsia"/>
        </w:rPr>
        <w:t>引擎</w:t>
      </w:r>
      <w:r w:rsidR="0009606C" w:rsidRPr="00DF4827">
        <w:rPr>
          <w:rFonts w:ascii="宋体" w:eastAsia="宋体" w:hAnsi="宋体" w:hint="eastAsia"/>
        </w:rPr>
        <w:t>等。</w:t>
      </w:r>
    </w:p>
    <w:p w14:paraId="6AF7E792" w14:textId="30A2D3B9" w:rsidR="00A72903" w:rsidRPr="00663E95" w:rsidRDefault="00AB514B" w:rsidP="00663E95">
      <w:pPr>
        <w:pStyle w:val="2"/>
        <w:rPr>
          <w:color w:val="auto"/>
        </w:rPr>
      </w:pPr>
      <w:bookmarkStart w:id="11" w:name="_Toc73357359"/>
      <w:r w:rsidRPr="00663E95">
        <w:rPr>
          <w:rFonts w:hint="eastAsia"/>
          <w:color w:val="auto"/>
        </w:rPr>
        <w:t>4</w:t>
      </w:r>
      <w:r w:rsidRPr="00663E95">
        <w:rPr>
          <w:color w:val="auto"/>
        </w:rPr>
        <w:t>.</w:t>
      </w:r>
      <w:r w:rsidR="006E2298" w:rsidRPr="00663E95">
        <w:rPr>
          <w:rFonts w:hint="eastAsia"/>
          <w:color w:val="auto"/>
        </w:rPr>
        <w:t>学术型</w:t>
      </w:r>
      <w:bookmarkEnd w:id="11"/>
    </w:p>
    <w:p w14:paraId="1BD8EDB5" w14:textId="365B6329" w:rsidR="00A72903" w:rsidRPr="00DF4827" w:rsidRDefault="007B768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旨在研究。</w:t>
      </w:r>
      <w:r w:rsidR="00282168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仿真</w:t>
      </w:r>
      <w:r w:rsidR="00E04248" w:rsidRPr="00DF4827">
        <w:rPr>
          <w:rFonts w:ascii="宋体" w:eastAsia="宋体" w:hAnsi="宋体" w:hint="eastAsia"/>
        </w:rPr>
        <w:t>算法，</w:t>
      </w:r>
      <w:r w:rsidR="00685E1C" w:rsidRPr="00DF4827">
        <w:rPr>
          <w:rFonts w:ascii="宋体" w:eastAsia="宋体" w:hAnsi="宋体" w:hint="eastAsia"/>
        </w:rPr>
        <w:t>设计</w:t>
      </w:r>
      <w:r w:rsidR="005D3FAE" w:rsidRPr="00DF4827">
        <w:rPr>
          <w:rFonts w:ascii="宋体" w:eastAsia="宋体" w:hAnsi="宋体" w:hint="eastAsia"/>
        </w:rPr>
        <w:t>智能体算法</w:t>
      </w:r>
      <w:r w:rsidR="00F931F0" w:rsidRPr="00DF4827">
        <w:rPr>
          <w:rFonts w:ascii="宋体" w:eastAsia="宋体" w:hAnsi="宋体" w:hint="eastAsia"/>
        </w:rPr>
        <w:t>，</w:t>
      </w:r>
      <w:r w:rsidR="00E04248" w:rsidRPr="00DF4827">
        <w:rPr>
          <w:rFonts w:ascii="宋体" w:eastAsia="宋体" w:hAnsi="宋体" w:hint="eastAsia"/>
        </w:rPr>
        <w:t>学术论证</w:t>
      </w:r>
      <w:r w:rsidR="00F931F0" w:rsidRPr="00DF4827">
        <w:rPr>
          <w:rFonts w:ascii="宋体" w:eastAsia="宋体" w:hAnsi="宋体" w:hint="eastAsia"/>
        </w:rPr>
        <w:t>等</w:t>
      </w:r>
      <w:r w:rsidR="00E04248" w:rsidRPr="00DF4827">
        <w:rPr>
          <w:rFonts w:ascii="宋体" w:eastAsia="宋体" w:hAnsi="宋体" w:hint="eastAsia"/>
        </w:rPr>
        <w:t>。</w:t>
      </w:r>
    </w:p>
    <w:p w14:paraId="38ABEACC" w14:textId="51CF54F0" w:rsidR="00A72903" w:rsidRPr="00663E95" w:rsidRDefault="00AB514B" w:rsidP="00663E95">
      <w:pPr>
        <w:pStyle w:val="2"/>
        <w:rPr>
          <w:color w:val="auto"/>
        </w:rPr>
      </w:pPr>
      <w:bookmarkStart w:id="12" w:name="_Toc73357360"/>
      <w:r w:rsidRPr="00663E95">
        <w:rPr>
          <w:rFonts w:hint="eastAsia"/>
          <w:color w:val="auto"/>
        </w:rPr>
        <w:lastRenderedPageBreak/>
        <w:t>5</w:t>
      </w:r>
      <w:r w:rsidRPr="00663E95">
        <w:rPr>
          <w:color w:val="auto"/>
        </w:rPr>
        <w:t>.</w:t>
      </w:r>
      <w:r w:rsidR="00FD74C7" w:rsidRPr="00663E95">
        <w:rPr>
          <w:rFonts w:hint="eastAsia"/>
          <w:color w:val="auto"/>
        </w:rPr>
        <w:t>代工型</w:t>
      </w:r>
      <w:bookmarkEnd w:id="12"/>
    </w:p>
    <w:p w14:paraId="4F25DAD6" w14:textId="37061BFA" w:rsidR="00FD74C7" w:rsidRPr="00DF4827" w:rsidRDefault="00CE52C9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旨在快速生产。</w:t>
      </w:r>
      <w:r w:rsidR="00DC059D" w:rsidRPr="00DF4827">
        <w:rPr>
          <w:rFonts w:ascii="宋体" w:eastAsia="宋体" w:hAnsi="宋体" w:hint="eastAsia"/>
        </w:rPr>
        <w:t>了解甲方需求，开发符合</w:t>
      </w:r>
      <w:r w:rsidR="00017C49" w:rsidRPr="00DF4827">
        <w:rPr>
          <w:rFonts w:ascii="宋体" w:eastAsia="宋体" w:hAnsi="宋体" w:hint="eastAsia"/>
        </w:rPr>
        <w:t>其</w:t>
      </w:r>
      <w:r w:rsidR="00DC059D" w:rsidRPr="00DF4827">
        <w:rPr>
          <w:rFonts w:ascii="宋体" w:eastAsia="宋体" w:hAnsi="宋体" w:hint="eastAsia"/>
        </w:rPr>
        <w:t>需求的产品。</w:t>
      </w:r>
      <w:r w:rsidR="00871DAF" w:rsidRPr="00DF4827">
        <w:rPr>
          <w:rFonts w:ascii="宋体" w:eastAsia="宋体" w:hAnsi="宋体" w:hint="eastAsia"/>
        </w:rPr>
        <w:t>目前公司是</w:t>
      </w:r>
      <w:proofErr w:type="gramStart"/>
      <w:r w:rsidR="00871DAF" w:rsidRPr="00DF4827">
        <w:rPr>
          <w:rFonts w:ascii="宋体" w:eastAsia="宋体" w:hAnsi="宋体" w:hint="eastAsia"/>
        </w:rPr>
        <w:t>偏向于代工</w:t>
      </w:r>
      <w:proofErr w:type="gramEnd"/>
      <w:r w:rsidR="00871DAF" w:rsidRPr="00DF4827">
        <w:rPr>
          <w:rFonts w:ascii="宋体" w:eastAsia="宋体" w:hAnsi="宋体" w:hint="eastAsia"/>
        </w:rPr>
        <w:t>型，</w:t>
      </w:r>
      <w:r w:rsidR="00AF5B3A" w:rsidRPr="00DF4827">
        <w:rPr>
          <w:rFonts w:ascii="宋体" w:eastAsia="宋体" w:hAnsi="宋体" w:hint="eastAsia"/>
        </w:rPr>
        <w:t>正在向自主化发展。</w:t>
      </w:r>
      <w:r w:rsidR="007D0C63" w:rsidRPr="00DF4827">
        <w:rPr>
          <w:rFonts w:ascii="宋体" w:eastAsia="宋体" w:hAnsi="宋体" w:hint="eastAsia"/>
        </w:rPr>
        <w:t>主要</w:t>
      </w:r>
      <w:r w:rsidR="00871DAF" w:rsidRPr="00DF4827">
        <w:rPr>
          <w:rFonts w:ascii="宋体" w:eastAsia="宋体" w:hAnsi="宋体" w:hint="eastAsia"/>
        </w:rPr>
        <w:t>由军方部门，单位提供需求，我们来承接项目进行开发。</w:t>
      </w:r>
      <w:r w:rsidR="007A637D" w:rsidRPr="00DF4827">
        <w:rPr>
          <w:rFonts w:ascii="宋体" w:eastAsia="宋体" w:hAnsi="宋体" w:hint="eastAsia"/>
        </w:rPr>
        <w:t>往往只追求</w:t>
      </w:r>
      <w:r w:rsidR="0012646E">
        <w:rPr>
          <w:rFonts w:ascii="宋体" w:eastAsia="宋体" w:hAnsi="宋体" w:hint="eastAsia"/>
        </w:rPr>
        <w:t>效率，</w:t>
      </w:r>
      <w:r w:rsidR="007A637D" w:rsidRPr="00DF4827">
        <w:rPr>
          <w:rFonts w:ascii="宋体" w:eastAsia="宋体" w:hAnsi="宋体" w:hint="eastAsia"/>
        </w:rPr>
        <w:t>对品质</w:t>
      </w:r>
      <w:r w:rsidR="004D4251">
        <w:rPr>
          <w:rFonts w:ascii="宋体" w:eastAsia="宋体" w:hAnsi="宋体" w:hint="eastAsia"/>
        </w:rPr>
        <w:t>要求较低</w:t>
      </w:r>
      <w:r w:rsidR="00F7240C">
        <w:rPr>
          <w:rFonts w:ascii="宋体" w:eastAsia="宋体" w:hAnsi="宋体" w:hint="eastAsia"/>
        </w:rPr>
        <w:t>。</w:t>
      </w:r>
    </w:p>
    <w:p w14:paraId="53FAEBB8" w14:textId="77777777" w:rsidR="00F7240C" w:rsidRPr="00B35409" w:rsidRDefault="00F7240C" w:rsidP="00B35409">
      <w:pPr>
        <w:pStyle w:val="2"/>
        <w:rPr>
          <w:color w:val="auto"/>
        </w:rPr>
      </w:pPr>
      <w:bookmarkStart w:id="13" w:name="_Toc73357361"/>
      <w:r w:rsidRPr="00B35409">
        <w:rPr>
          <w:rFonts w:hint="eastAsia"/>
          <w:color w:val="auto"/>
        </w:rPr>
        <w:t>6</w:t>
      </w:r>
      <w:r w:rsidRPr="00B35409">
        <w:rPr>
          <w:color w:val="auto"/>
        </w:rPr>
        <w:t>.</w:t>
      </w:r>
      <w:r w:rsidR="003F1ED4" w:rsidRPr="00B35409">
        <w:rPr>
          <w:rFonts w:hint="eastAsia"/>
          <w:color w:val="auto"/>
        </w:rPr>
        <w:t>举例</w:t>
      </w:r>
      <w:bookmarkEnd w:id="13"/>
    </w:p>
    <w:p w14:paraId="30711B74" w14:textId="6CBE1A11" w:rsidR="002E46B0" w:rsidRPr="00DF4827" w:rsidRDefault="00E05DF0" w:rsidP="00E52259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这里我以汽车生产工业来做来类比，专业应用型</w:t>
      </w:r>
      <w:r w:rsidR="00643E52" w:rsidRPr="00DF4827">
        <w:rPr>
          <w:rFonts w:ascii="宋体" w:eastAsia="宋体" w:hAnsi="宋体" w:hint="eastAsia"/>
        </w:rPr>
        <w:t>相当于是造赛车</w:t>
      </w:r>
      <w:r w:rsidR="00E24722" w:rsidRPr="00DF4827">
        <w:rPr>
          <w:rFonts w:ascii="宋体" w:eastAsia="宋体" w:hAnsi="宋体" w:hint="eastAsia"/>
        </w:rPr>
        <w:t>，</w:t>
      </w:r>
      <w:r w:rsidR="00205A9E" w:rsidRPr="00DF4827">
        <w:rPr>
          <w:rFonts w:ascii="宋体" w:eastAsia="宋体" w:hAnsi="宋体" w:hint="eastAsia"/>
        </w:rPr>
        <w:t>各项参数</w:t>
      </w:r>
      <w:r w:rsidR="00E24722" w:rsidRPr="00DF4827">
        <w:rPr>
          <w:rFonts w:ascii="宋体" w:eastAsia="宋体" w:hAnsi="宋体" w:hint="eastAsia"/>
        </w:rPr>
        <w:t>需要严格的调教</w:t>
      </w:r>
      <w:r w:rsidR="006606AD" w:rsidRPr="00DF4827">
        <w:rPr>
          <w:rFonts w:ascii="宋体" w:eastAsia="宋体" w:hAnsi="宋体" w:hint="eastAsia"/>
        </w:rPr>
        <w:t>。</w:t>
      </w:r>
      <w:r w:rsidR="00093E4F" w:rsidRPr="00DF4827">
        <w:rPr>
          <w:rFonts w:ascii="宋体" w:eastAsia="宋体" w:hAnsi="宋体" w:hint="eastAsia"/>
        </w:rPr>
        <w:t>一般</w:t>
      </w:r>
      <w:r w:rsidR="00643E52" w:rsidRPr="00DF4827">
        <w:rPr>
          <w:rFonts w:ascii="宋体" w:eastAsia="宋体" w:hAnsi="宋体" w:hint="eastAsia"/>
        </w:rPr>
        <w:t>应用型相当于是做家用轿车</w:t>
      </w:r>
      <w:r w:rsidR="00A81E3D" w:rsidRPr="00DF4827">
        <w:rPr>
          <w:rFonts w:ascii="宋体" w:eastAsia="宋体" w:hAnsi="宋体" w:hint="eastAsia"/>
        </w:rPr>
        <w:t>，旨在</w:t>
      </w:r>
      <w:r w:rsidR="009A728D" w:rsidRPr="00DF4827">
        <w:rPr>
          <w:rFonts w:ascii="宋体" w:eastAsia="宋体" w:hAnsi="宋体" w:hint="eastAsia"/>
        </w:rPr>
        <w:t>实用性，</w:t>
      </w:r>
      <w:r w:rsidR="00A81E3D" w:rsidRPr="00DF4827">
        <w:rPr>
          <w:rFonts w:ascii="宋体" w:eastAsia="宋体" w:hAnsi="宋体" w:hint="eastAsia"/>
        </w:rPr>
        <w:t>用户体验等</w:t>
      </w:r>
      <w:r w:rsidR="006606AD" w:rsidRPr="00DF4827">
        <w:rPr>
          <w:rFonts w:ascii="宋体" w:eastAsia="宋体" w:hAnsi="宋体" w:hint="eastAsia"/>
        </w:rPr>
        <w:t>。</w:t>
      </w:r>
      <w:r w:rsidR="00643E52" w:rsidRPr="00DF4827">
        <w:rPr>
          <w:rFonts w:ascii="宋体" w:eastAsia="宋体" w:hAnsi="宋体" w:hint="eastAsia"/>
        </w:rPr>
        <w:t>科研型相当于是</w:t>
      </w:r>
      <w:r w:rsidR="009A7BF4" w:rsidRPr="00DF4827">
        <w:rPr>
          <w:rFonts w:ascii="宋体" w:eastAsia="宋体" w:hAnsi="宋体" w:hint="eastAsia"/>
        </w:rPr>
        <w:t>研发</w:t>
      </w:r>
      <w:r w:rsidR="00343183" w:rsidRPr="00DF4827">
        <w:rPr>
          <w:rFonts w:ascii="宋体" w:eastAsia="宋体" w:hAnsi="宋体" w:hint="eastAsia"/>
        </w:rPr>
        <w:t>电池，研发电动机，</w:t>
      </w:r>
      <w:r w:rsidR="00654AE3" w:rsidRPr="00DF4827">
        <w:rPr>
          <w:rFonts w:ascii="宋体" w:eastAsia="宋体" w:hAnsi="宋体" w:hint="eastAsia"/>
        </w:rPr>
        <w:t>研发</w:t>
      </w:r>
      <w:r w:rsidR="00643E52" w:rsidRPr="00DF4827">
        <w:rPr>
          <w:rFonts w:ascii="宋体" w:eastAsia="宋体" w:hAnsi="宋体" w:hint="eastAsia"/>
        </w:rPr>
        <w:t>高压缩比发动机，甚至是</w:t>
      </w:r>
      <w:proofErr w:type="gramStart"/>
      <w:r w:rsidR="00643E52" w:rsidRPr="00DF4827">
        <w:rPr>
          <w:rFonts w:ascii="宋体" w:eastAsia="宋体" w:hAnsi="宋体" w:hint="eastAsia"/>
        </w:rPr>
        <w:t>研发新型</w:t>
      </w:r>
      <w:proofErr w:type="gramEnd"/>
      <w:r w:rsidR="00643E52" w:rsidRPr="00DF4827">
        <w:rPr>
          <w:rFonts w:ascii="宋体" w:eastAsia="宋体" w:hAnsi="宋体" w:hint="eastAsia"/>
        </w:rPr>
        <w:t>润滑油等</w:t>
      </w:r>
      <w:r w:rsidR="006606AD" w:rsidRPr="00DF4827">
        <w:rPr>
          <w:rFonts w:ascii="宋体" w:eastAsia="宋体" w:hAnsi="宋体" w:hint="eastAsia"/>
        </w:rPr>
        <w:t>。</w:t>
      </w:r>
      <w:r w:rsidR="00226D73" w:rsidRPr="00DF4827">
        <w:rPr>
          <w:rFonts w:ascii="宋体" w:eastAsia="宋体" w:hAnsi="宋体" w:hint="eastAsia"/>
        </w:rPr>
        <w:t>学术型则为</w:t>
      </w:r>
      <w:r w:rsidR="006757C6" w:rsidRPr="00DF4827">
        <w:rPr>
          <w:rFonts w:ascii="宋体" w:eastAsia="宋体" w:hAnsi="宋体" w:hint="eastAsia"/>
        </w:rPr>
        <w:t>在电动汽车领域，</w:t>
      </w:r>
      <w:r w:rsidR="00226D73" w:rsidRPr="00DF4827">
        <w:rPr>
          <w:rFonts w:ascii="宋体" w:eastAsia="宋体" w:hAnsi="宋体" w:hint="eastAsia"/>
        </w:rPr>
        <w:t>研究</w:t>
      </w:r>
      <w:r w:rsidR="0057084F" w:rsidRPr="00DF4827">
        <w:rPr>
          <w:rFonts w:ascii="宋体" w:eastAsia="宋体" w:hAnsi="宋体" w:hint="eastAsia"/>
        </w:rPr>
        <w:t>怎样的</w:t>
      </w:r>
      <w:r w:rsidR="008A2832" w:rsidRPr="00DF4827">
        <w:rPr>
          <w:rFonts w:ascii="宋体" w:eastAsia="宋体" w:hAnsi="宋体" w:hint="eastAsia"/>
        </w:rPr>
        <w:t>电池</w:t>
      </w:r>
      <w:r w:rsidR="0057084F" w:rsidRPr="00DF4827">
        <w:rPr>
          <w:rFonts w:ascii="宋体" w:eastAsia="宋体" w:hAnsi="宋体" w:hint="eastAsia"/>
        </w:rPr>
        <w:t>电力分配算法可以最大限度提高电池利用率</w:t>
      </w:r>
      <w:r w:rsidR="00226D73" w:rsidRPr="00DF4827">
        <w:rPr>
          <w:rFonts w:ascii="宋体" w:eastAsia="宋体" w:hAnsi="宋体" w:hint="eastAsia"/>
        </w:rPr>
        <w:t>，研究</w:t>
      </w:r>
      <w:r w:rsidR="00BB5DC4" w:rsidRPr="00DF4827">
        <w:rPr>
          <w:rFonts w:ascii="宋体" w:eastAsia="宋体" w:hAnsi="宋体" w:hint="eastAsia"/>
        </w:rPr>
        <w:t>怎样的化学组成</w:t>
      </w:r>
      <w:r w:rsidR="00CE3A80" w:rsidRPr="00DF4827">
        <w:rPr>
          <w:rFonts w:ascii="宋体" w:eastAsia="宋体" w:hAnsi="宋体" w:hint="eastAsia"/>
        </w:rPr>
        <w:t>可以</w:t>
      </w:r>
      <w:r w:rsidR="00DC19BA" w:rsidRPr="00DF4827">
        <w:rPr>
          <w:rFonts w:ascii="宋体" w:eastAsia="宋体" w:hAnsi="宋体" w:hint="eastAsia"/>
        </w:rPr>
        <w:t>制造出</w:t>
      </w:r>
      <w:r w:rsidR="004C6B67" w:rsidRPr="00DF4827">
        <w:rPr>
          <w:rFonts w:ascii="宋体" w:eastAsia="宋体" w:hAnsi="宋体" w:hint="eastAsia"/>
        </w:rPr>
        <w:t>更</w:t>
      </w:r>
      <w:r w:rsidR="00226D73" w:rsidRPr="00DF4827">
        <w:rPr>
          <w:rFonts w:ascii="宋体" w:eastAsia="宋体" w:hAnsi="宋体" w:hint="eastAsia"/>
        </w:rPr>
        <w:t>高效电池</w:t>
      </w:r>
      <w:r w:rsidR="000502C1" w:rsidRPr="00DF4827">
        <w:rPr>
          <w:rFonts w:ascii="宋体" w:eastAsia="宋体" w:hAnsi="宋体" w:hint="eastAsia"/>
        </w:rPr>
        <w:t>等</w:t>
      </w:r>
      <w:r w:rsidR="004D378F" w:rsidRPr="00DF4827">
        <w:rPr>
          <w:rFonts w:ascii="宋体" w:eastAsia="宋体" w:hAnsi="宋体" w:hint="eastAsia"/>
        </w:rPr>
        <w:t>。</w:t>
      </w:r>
      <w:proofErr w:type="gramStart"/>
      <w:r w:rsidR="00AF5B3A" w:rsidRPr="00DF4827">
        <w:rPr>
          <w:rFonts w:ascii="宋体" w:eastAsia="宋体" w:hAnsi="宋体" w:hint="eastAsia"/>
        </w:rPr>
        <w:t>代工型则</w:t>
      </w:r>
      <w:proofErr w:type="gramEnd"/>
      <w:r w:rsidR="0092275A" w:rsidRPr="00DF4827">
        <w:rPr>
          <w:rFonts w:ascii="宋体" w:eastAsia="宋体" w:hAnsi="宋体" w:hint="eastAsia"/>
        </w:rPr>
        <w:t>相当于汽车零件组装厂，往往是技术含量最低的流水线作业等</w:t>
      </w:r>
      <w:r w:rsidR="00630667" w:rsidRPr="00DF4827">
        <w:rPr>
          <w:rFonts w:ascii="宋体" w:eastAsia="宋体" w:hAnsi="宋体" w:hint="eastAsia"/>
        </w:rPr>
        <w:t>，但是相对风险小，盈利快</w:t>
      </w:r>
      <w:r w:rsidR="0092275A" w:rsidRPr="00DF4827">
        <w:rPr>
          <w:rFonts w:ascii="宋体" w:eastAsia="宋体" w:hAnsi="宋体" w:hint="eastAsia"/>
        </w:rPr>
        <w:t>。</w:t>
      </w:r>
    </w:p>
    <w:p w14:paraId="7077D047" w14:textId="27D54E5C" w:rsidR="00325C35" w:rsidRPr="00DF4827" w:rsidRDefault="003355D4" w:rsidP="00157C25">
      <w:pPr>
        <w:pStyle w:val="1"/>
        <w:rPr>
          <w:rFonts w:ascii="宋体" w:eastAsia="宋体" w:hAnsi="宋体"/>
          <w:color w:val="auto"/>
        </w:rPr>
      </w:pPr>
      <w:bookmarkStart w:id="14" w:name="_Toc73357362"/>
      <w:r w:rsidRPr="00DF4827">
        <w:rPr>
          <w:rFonts w:ascii="宋体" w:eastAsia="宋体" w:hAnsi="宋体" w:hint="eastAsia"/>
          <w:color w:val="auto"/>
        </w:rPr>
        <w:t>四．</w:t>
      </w:r>
      <w:r w:rsidR="00325C35" w:rsidRPr="00DF4827">
        <w:rPr>
          <w:rFonts w:ascii="宋体" w:eastAsia="宋体" w:hAnsi="宋体" w:hint="eastAsia"/>
          <w:color w:val="auto"/>
        </w:rPr>
        <w:t>发展方向</w:t>
      </w:r>
      <w:bookmarkEnd w:id="14"/>
    </w:p>
    <w:p w14:paraId="3F7E29F5" w14:textId="454AC0F3" w:rsidR="00325C35" w:rsidRPr="00527B9E" w:rsidRDefault="008C7070" w:rsidP="00527B9E">
      <w:pPr>
        <w:pStyle w:val="2"/>
        <w:rPr>
          <w:color w:val="auto"/>
        </w:rPr>
      </w:pPr>
      <w:bookmarkStart w:id="15" w:name="_Toc73357363"/>
      <w:r w:rsidRPr="00527B9E">
        <w:rPr>
          <w:color w:val="auto"/>
        </w:rPr>
        <w:t>1.</w:t>
      </w:r>
      <w:r w:rsidR="00325C35" w:rsidRPr="00527B9E">
        <w:rPr>
          <w:rFonts w:hint="eastAsia"/>
          <w:color w:val="auto"/>
        </w:rPr>
        <w:t>产品开发</w:t>
      </w:r>
      <w:bookmarkEnd w:id="15"/>
    </w:p>
    <w:p w14:paraId="661C60B6" w14:textId="46CB66A0" w:rsidR="00325C35" w:rsidRPr="00DF4827" w:rsidRDefault="00325C35" w:rsidP="00F7240C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偏向于应用。</w:t>
      </w:r>
    </w:p>
    <w:p w14:paraId="4E5381BE" w14:textId="77777777" w:rsidR="008452D6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首先要明确开发此产品的目的是什么，并不是说</w:t>
      </w:r>
      <w:r w:rsidR="00E863A1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功能越多，越全面的产品就一定是好的产品。就好比陆军既有坦克，也有自行火炮，还有装甲车。在外行人看来，</w:t>
      </w:r>
      <w:r w:rsidR="00E84EC3">
        <w:rPr>
          <w:rFonts w:ascii="宋体" w:eastAsia="宋体" w:hAnsi="宋体" w:hint="eastAsia"/>
        </w:rPr>
        <w:t>三者</w:t>
      </w:r>
      <w:r w:rsidRPr="00DF4827">
        <w:rPr>
          <w:rFonts w:ascii="宋体" w:eastAsia="宋体" w:hAnsi="宋体" w:hint="eastAsia"/>
        </w:rPr>
        <w:t>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</w:t>
      </w:r>
      <w:r w:rsidR="00473E21" w:rsidRPr="00DF4827">
        <w:rPr>
          <w:rFonts w:ascii="宋体" w:eastAsia="宋体" w:hAnsi="宋体" w:hint="eastAsia"/>
        </w:rPr>
        <w:t>实际</w:t>
      </w:r>
      <w:r w:rsidR="00473E21">
        <w:rPr>
          <w:rFonts w:ascii="宋体" w:eastAsia="宋体" w:hAnsi="宋体" w:hint="eastAsia"/>
        </w:rPr>
        <w:t>战争中</w:t>
      </w:r>
      <w:r w:rsidR="00473E21" w:rsidRPr="00DF4827">
        <w:rPr>
          <w:rFonts w:ascii="宋体" w:eastAsia="宋体" w:hAnsi="宋体" w:hint="eastAsia"/>
        </w:rPr>
        <w:t>的</w:t>
      </w:r>
      <w:r w:rsidR="00473E21">
        <w:rPr>
          <w:rFonts w:ascii="宋体" w:eastAsia="宋体" w:hAnsi="宋体" w:hint="eastAsia"/>
        </w:rPr>
        <w:t>表现</w:t>
      </w:r>
      <w:r w:rsidR="00473E21" w:rsidRPr="00DF4827">
        <w:rPr>
          <w:rFonts w:ascii="宋体" w:eastAsia="宋体" w:hAnsi="宋体" w:hint="eastAsia"/>
        </w:rPr>
        <w:t>，</w:t>
      </w:r>
      <w:r w:rsidRPr="00DF4827">
        <w:rPr>
          <w:rFonts w:ascii="宋体" w:eastAsia="宋体" w:hAnsi="宋体" w:hint="eastAsia"/>
        </w:rPr>
        <w:t>可能远无法达到理论预期。</w:t>
      </w:r>
    </w:p>
    <w:p w14:paraId="69B7159C" w14:textId="2FA454BC" w:rsidR="00325C35" w:rsidRPr="00DF4827" w:rsidRDefault="00325C35" w:rsidP="002C4697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2FC4E64D" w14:textId="77777777" w:rsidR="00325C35" w:rsidRPr="00DF4827" w:rsidRDefault="00325C35" w:rsidP="00B361D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我目前根据我已知的公司项目，结合自己有限的军事认知，对项目开发划分了以下几个方向。</w:t>
      </w:r>
    </w:p>
    <w:p w14:paraId="2FC3EFA4" w14:textId="200CFCC0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单兵</w:t>
      </w:r>
      <w:r w:rsidR="00AF3BBE" w:rsidRPr="00DF4827">
        <w:rPr>
          <w:rFonts w:ascii="宋体" w:eastAsia="宋体" w:hAnsi="宋体" w:hint="eastAsia"/>
        </w:rPr>
        <w:t>，小队</w:t>
      </w:r>
      <w:r w:rsidR="00D860C9" w:rsidRPr="00DF4827">
        <w:rPr>
          <w:rFonts w:ascii="宋体" w:eastAsia="宋体" w:hAnsi="宋体" w:hint="eastAsia"/>
        </w:rPr>
        <w:t>配合</w:t>
      </w:r>
      <w:r w:rsidRPr="00DF4827">
        <w:rPr>
          <w:rFonts w:ascii="宋体" w:eastAsia="宋体" w:hAnsi="宋体" w:hint="eastAsia"/>
        </w:rPr>
        <w:t>作战模拟（大空间）</w:t>
      </w:r>
    </w:p>
    <w:p w14:paraId="0ACD2DFD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单装备拆解，维修，组装，性能测试模拟</w:t>
      </w:r>
    </w:p>
    <w:p w14:paraId="7C69FA5B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多兵种，多装备半实物战术作战仿真模拟</w:t>
      </w:r>
    </w:p>
    <w:p w14:paraId="08B65EC9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t>战术级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575F03E2" w14:textId="77777777" w:rsidR="00325C35" w:rsidRPr="00DF4827" w:rsidRDefault="00325C35" w:rsidP="00015A7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gramStart"/>
      <w:r w:rsidRPr="00DF4827">
        <w:rPr>
          <w:rFonts w:ascii="宋体" w:eastAsia="宋体" w:hAnsi="宋体" w:hint="eastAsia"/>
        </w:rPr>
        <w:lastRenderedPageBreak/>
        <w:t>战略级兵棋</w:t>
      </w:r>
      <w:proofErr w:type="gramEnd"/>
      <w:r w:rsidRPr="00DF4827">
        <w:rPr>
          <w:rFonts w:ascii="宋体" w:eastAsia="宋体" w:hAnsi="宋体" w:hint="eastAsia"/>
        </w:rPr>
        <w:t>推演</w:t>
      </w:r>
    </w:p>
    <w:p w14:paraId="686B4AF8" w14:textId="556CA07D" w:rsidR="00325C35" w:rsidRPr="00DF4827" w:rsidRDefault="00325C35" w:rsidP="00325C35">
      <w:pPr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具体策划实施我也有一些想法，但这里先不加赘述了。</w:t>
      </w:r>
    </w:p>
    <w:p w14:paraId="7727ECF9" w14:textId="4B563B91" w:rsidR="00325C35" w:rsidRPr="00527B9E" w:rsidRDefault="00015A77" w:rsidP="00527B9E">
      <w:pPr>
        <w:pStyle w:val="2"/>
        <w:rPr>
          <w:color w:val="auto"/>
        </w:rPr>
      </w:pPr>
      <w:bookmarkStart w:id="16" w:name="_Toc73357364"/>
      <w:r w:rsidRPr="00527B9E">
        <w:rPr>
          <w:rFonts w:hint="eastAsia"/>
          <w:color w:val="auto"/>
        </w:rPr>
        <w:t>2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平台开发</w:t>
      </w:r>
      <w:bookmarkEnd w:id="16"/>
    </w:p>
    <w:p w14:paraId="51BB075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 xml:space="preserve">偏向于管理。 </w:t>
      </w:r>
    </w:p>
    <w:p w14:paraId="0F156A40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4399E454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产品管理：分类，筛选，查找，下载，安装，删除等功能。</w:t>
      </w:r>
    </w:p>
    <w:p w14:paraId="01D94482" w14:textId="404FC98E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数据管理：获取，存储，分析，应用。包括人员信息，训练信息等。</w:t>
      </w:r>
    </w:p>
    <w:p w14:paraId="4A066C0F" w14:textId="216768A7" w:rsidR="0005324F" w:rsidRPr="00DF4827" w:rsidRDefault="0005324F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数据分析</w:t>
      </w:r>
      <w:r w:rsidR="00DC255B" w:rsidRPr="00DF4827">
        <w:rPr>
          <w:rFonts w:ascii="宋体" w:eastAsia="宋体" w:hAnsi="宋体" w:hint="eastAsia"/>
        </w:rPr>
        <w:t>：</w:t>
      </w:r>
      <w:r w:rsidR="00F27314" w:rsidRPr="00DF4827">
        <w:rPr>
          <w:rFonts w:ascii="宋体" w:eastAsia="宋体" w:hAnsi="宋体" w:hint="eastAsia"/>
        </w:rPr>
        <w:t>将训练信息，人员信息等进行深度扩展分析，直观展示等。</w:t>
      </w:r>
    </w:p>
    <w:p w14:paraId="0725E87A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最终实现制定统一的管理标准</w:t>
      </w:r>
    </w:p>
    <w:p w14:paraId="54543B1B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举例：</w:t>
      </w:r>
    </w:p>
    <w:p w14:paraId="3E6C60C7" w14:textId="77777777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7400B24E" w14:textId="0A7EC7E6" w:rsidR="00325C35" w:rsidRPr="00DF4827" w:rsidRDefault="00325C35" w:rsidP="00AF5EE8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市面上最著名的平台，</w:t>
      </w:r>
      <w:proofErr w:type="gramStart"/>
      <w:r w:rsidRPr="00DF4827">
        <w:rPr>
          <w:rFonts w:ascii="宋体" w:eastAsia="宋体" w:hAnsi="宋体" w:hint="eastAsia"/>
        </w:rPr>
        <w:t>非淘宝莫属</w:t>
      </w:r>
      <w:proofErr w:type="gramEnd"/>
      <w:r w:rsidRPr="00DF4827">
        <w:rPr>
          <w:rFonts w:ascii="宋体" w:eastAsia="宋体" w:hAnsi="宋体" w:hint="eastAsia"/>
        </w:rPr>
        <w:t>，</w:t>
      </w:r>
      <w:proofErr w:type="gramStart"/>
      <w:r w:rsidR="00F72C01" w:rsidRPr="00DF4827">
        <w:rPr>
          <w:rFonts w:ascii="宋体" w:eastAsia="宋体" w:hAnsi="宋体" w:hint="eastAsia"/>
        </w:rPr>
        <w:t>淘宝</w:t>
      </w:r>
      <w:r w:rsidRPr="00DF4827">
        <w:rPr>
          <w:rFonts w:ascii="宋体" w:eastAsia="宋体" w:hAnsi="宋体" w:hint="eastAsia"/>
        </w:rPr>
        <w:t>卖</w:t>
      </w:r>
      <w:proofErr w:type="gramEnd"/>
      <w:r w:rsidRPr="00DF4827">
        <w:rPr>
          <w:rFonts w:ascii="宋体" w:eastAsia="宋体" w:hAnsi="宋体" w:hint="eastAsia"/>
        </w:rPr>
        <w:t>各种各样的做产品，但其参与这些所售卖的商品的生产制造吗？并不，他只是管理商家，管理产品，这才是平台该做的工作。</w:t>
      </w:r>
    </w:p>
    <w:p w14:paraId="59C561F4" w14:textId="62720037" w:rsidR="00325C35" w:rsidRPr="00527B9E" w:rsidRDefault="00015A77" w:rsidP="00527B9E">
      <w:pPr>
        <w:pStyle w:val="2"/>
        <w:rPr>
          <w:color w:val="auto"/>
        </w:rPr>
      </w:pPr>
      <w:bookmarkStart w:id="17" w:name="_Toc73357365"/>
      <w:r w:rsidRPr="00527B9E">
        <w:rPr>
          <w:rFonts w:hint="eastAsia"/>
          <w:color w:val="auto"/>
        </w:rPr>
        <w:t>3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引擎开发</w:t>
      </w:r>
      <w:bookmarkEnd w:id="17"/>
    </w:p>
    <w:p w14:paraId="740252F6" w14:textId="2C04C72E" w:rsidR="00DD1F66" w:rsidRPr="00DF4827" w:rsidRDefault="00DD1F66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分为应用级开发和自主研发</w:t>
      </w:r>
      <w:r w:rsidR="00651A73" w:rsidRPr="00DF4827">
        <w:rPr>
          <w:rFonts w:ascii="宋体" w:eastAsia="宋体" w:hAnsi="宋体" w:hint="eastAsia"/>
        </w:rPr>
        <w:t>。</w:t>
      </w:r>
    </w:p>
    <w:p w14:paraId="326871D6" w14:textId="19CF0C3B" w:rsidR="00955DC9" w:rsidRDefault="00E612D1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应用级</w:t>
      </w:r>
      <w:r w:rsidR="00B371E8">
        <w:rPr>
          <w:rFonts w:ascii="宋体" w:eastAsia="宋体" w:hAnsi="宋体" w:hint="eastAsia"/>
        </w:rPr>
        <w:t>的引擎开发，可以</w:t>
      </w:r>
      <w:r w:rsidR="00325C35" w:rsidRPr="00B371E8">
        <w:rPr>
          <w:rFonts w:ascii="宋体" w:eastAsia="宋体" w:hAnsi="宋体" w:hint="eastAsia"/>
        </w:rPr>
        <w:t>在成熟的产品基础上，</w:t>
      </w:r>
      <w:r w:rsidR="00B371E8">
        <w:rPr>
          <w:rFonts w:ascii="宋体" w:eastAsia="宋体" w:hAnsi="宋体" w:hint="eastAsia"/>
        </w:rPr>
        <w:t>对外开放接口，</w:t>
      </w:r>
      <w:r w:rsidR="00325C35" w:rsidRPr="00B371E8">
        <w:rPr>
          <w:rFonts w:ascii="宋体" w:eastAsia="宋体" w:hAnsi="宋体" w:hint="eastAsia"/>
        </w:rPr>
        <w:t>为其开发</w:t>
      </w:r>
      <w:r w:rsidR="00F67BBE">
        <w:rPr>
          <w:rFonts w:ascii="宋体" w:eastAsia="宋体" w:hAnsi="宋体" w:hint="eastAsia"/>
        </w:rPr>
        <w:t>可视化</w:t>
      </w:r>
      <w:r w:rsidR="00325C35" w:rsidRPr="00B371E8">
        <w:rPr>
          <w:rFonts w:ascii="宋体" w:eastAsia="宋体" w:hAnsi="宋体" w:hint="eastAsia"/>
        </w:rPr>
        <w:t>编辑工具，</w:t>
      </w:r>
      <w:r w:rsidR="00B371E8">
        <w:rPr>
          <w:rFonts w:ascii="宋体" w:eastAsia="宋体" w:hAnsi="宋体" w:hint="eastAsia"/>
        </w:rPr>
        <w:t>利用</w:t>
      </w:r>
      <w:r w:rsidR="00F67BBE">
        <w:rPr>
          <w:rFonts w:ascii="宋体" w:eastAsia="宋体" w:hAnsi="宋体" w:hint="eastAsia"/>
        </w:rPr>
        <w:t>可视化</w:t>
      </w:r>
      <w:r w:rsidR="00B371E8">
        <w:rPr>
          <w:rFonts w:ascii="宋体" w:eastAsia="宋体" w:hAnsi="宋体" w:hint="eastAsia"/>
        </w:rPr>
        <w:t>编辑工具可以对内容进行一定程度的修改，以实现自己的开发目的。</w:t>
      </w:r>
      <w:r w:rsidR="000D1776">
        <w:rPr>
          <w:rFonts w:ascii="宋体" w:eastAsia="宋体" w:hAnsi="宋体" w:hint="eastAsia"/>
        </w:rPr>
        <w:t>相当于是利用成熟的游戏引擎，在此基础上开发针对仿真模拟的，更细化的</w:t>
      </w:r>
      <w:r w:rsidR="001538D0">
        <w:rPr>
          <w:rFonts w:ascii="宋体" w:eastAsia="宋体" w:hAnsi="宋体" w:hint="eastAsia"/>
        </w:rPr>
        <w:t>动能开发，更细化的编辑调整，最终实现仿真模拟方向的高自由度，快速，便捷开发。</w:t>
      </w:r>
      <w:r w:rsidR="001A4BB6">
        <w:rPr>
          <w:rFonts w:ascii="宋体" w:eastAsia="宋体" w:hAnsi="宋体" w:hint="eastAsia"/>
        </w:rPr>
        <w:t>类似于CE</w:t>
      </w:r>
      <w:r w:rsidR="001A4BB6">
        <w:rPr>
          <w:rFonts w:ascii="宋体" w:eastAsia="宋体" w:hAnsi="宋体"/>
        </w:rPr>
        <w:t>5</w:t>
      </w:r>
      <w:proofErr w:type="gramStart"/>
      <w:r w:rsidR="001A4BB6">
        <w:rPr>
          <w:rFonts w:ascii="宋体" w:eastAsia="宋体" w:hAnsi="宋体" w:hint="eastAsia"/>
        </w:rPr>
        <w:t>的</w:t>
      </w:r>
      <w:r w:rsidR="00EB5464">
        <w:rPr>
          <w:rFonts w:ascii="宋体" w:eastAsia="宋体" w:hAnsi="宋体" w:hint="eastAsia"/>
        </w:rPr>
        <w:t>沙盒</w:t>
      </w:r>
      <w:r w:rsidR="001A4BB6">
        <w:rPr>
          <w:rFonts w:ascii="宋体" w:eastAsia="宋体" w:hAnsi="宋体" w:hint="eastAsia"/>
        </w:rPr>
        <w:t>模式</w:t>
      </w:r>
      <w:proofErr w:type="gramEnd"/>
      <w:r w:rsidR="001E3B3D">
        <w:rPr>
          <w:rFonts w:ascii="宋体" w:eastAsia="宋体" w:hAnsi="宋体" w:hint="eastAsia"/>
        </w:rPr>
        <w:t>。</w:t>
      </w:r>
    </w:p>
    <w:p w14:paraId="1BDD7DF1" w14:textId="12EE682F" w:rsidR="004F1ED6" w:rsidRDefault="00CC4E05" w:rsidP="00525480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自主</w:t>
      </w:r>
      <w:r w:rsidR="00A3020D" w:rsidRPr="00DF4827">
        <w:rPr>
          <w:rFonts w:ascii="宋体" w:eastAsia="宋体" w:hAnsi="宋体" w:hint="eastAsia"/>
        </w:rPr>
        <w:t>研发</w:t>
      </w:r>
      <w:r w:rsidR="004F1ED6">
        <w:rPr>
          <w:rFonts w:ascii="宋体" w:eastAsia="宋体" w:hAnsi="宋体" w:hint="eastAsia"/>
        </w:rPr>
        <w:t>的引擎</w:t>
      </w:r>
      <w:r w:rsidR="00F67BBE">
        <w:rPr>
          <w:rFonts w:ascii="宋体" w:eastAsia="宋体" w:hAnsi="宋体" w:hint="eastAsia"/>
        </w:rPr>
        <w:t>，就是利用底层技术，开发物理引擎，图像引擎，编辑</w:t>
      </w:r>
      <w:r w:rsidR="00271D0C">
        <w:rPr>
          <w:rFonts w:ascii="宋体" w:eastAsia="宋体" w:hAnsi="宋体" w:hint="eastAsia"/>
        </w:rPr>
        <w:t>界面等，相当于开发一个类似于Unity的引擎。</w:t>
      </w:r>
      <w:r w:rsidR="00697A6D">
        <w:rPr>
          <w:rFonts w:ascii="宋体" w:eastAsia="宋体" w:hAnsi="宋体" w:hint="eastAsia"/>
        </w:rPr>
        <w:t>所以自主研发的话，难度更大，但是成功后可以取代U</w:t>
      </w:r>
      <w:r w:rsidR="00697A6D">
        <w:rPr>
          <w:rFonts w:ascii="宋体" w:eastAsia="宋体" w:hAnsi="宋体"/>
        </w:rPr>
        <w:t>n</w:t>
      </w:r>
      <w:r w:rsidR="00697A6D">
        <w:rPr>
          <w:rFonts w:ascii="宋体" w:eastAsia="宋体" w:hAnsi="宋体" w:hint="eastAsia"/>
        </w:rPr>
        <w:t>ity，CE</w:t>
      </w:r>
      <w:r w:rsidR="00697A6D">
        <w:rPr>
          <w:rFonts w:ascii="宋体" w:eastAsia="宋体" w:hAnsi="宋体"/>
        </w:rPr>
        <w:t>5</w:t>
      </w:r>
      <w:r w:rsidR="00697A6D">
        <w:rPr>
          <w:rFonts w:ascii="宋体" w:eastAsia="宋体" w:hAnsi="宋体" w:hint="eastAsia"/>
        </w:rPr>
        <w:t>等。</w:t>
      </w:r>
    </w:p>
    <w:p w14:paraId="098DCB44" w14:textId="39C8AD46" w:rsidR="00697A6D" w:rsidRPr="00697A6D" w:rsidRDefault="00C11BC5" w:rsidP="00C7476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举例：</w:t>
      </w:r>
      <w:r w:rsidR="00D45A02">
        <w:rPr>
          <w:rFonts w:ascii="宋体" w:eastAsia="宋体" w:hAnsi="宋体" w:hint="eastAsia"/>
        </w:rPr>
        <w:t>可以将游戏引擎类比为汽车</w:t>
      </w:r>
      <w:r w:rsidR="00A66DF8">
        <w:rPr>
          <w:rFonts w:ascii="宋体" w:eastAsia="宋体" w:hAnsi="宋体" w:hint="eastAsia"/>
        </w:rPr>
        <w:t>发动机</w:t>
      </w:r>
      <w:r w:rsidR="00D45A02">
        <w:rPr>
          <w:rFonts w:ascii="宋体" w:eastAsia="宋体" w:hAnsi="宋体" w:hint="eastAsia"/>
        </w:rPr>
        <w:t>，</w:t>
      </w:r>
      <w:r w:rsidR="00697A6D">
        <w:rPr>
          <w:rFonts w:ascii="宋体" w:eastAsia="宋体" w:hAnsi="宋体" w:hint="eastAsia"/>
        </w:rPr>
        <w:t>自主研发相当于另造一台</w:t>
      </w:r>
      <w:r w:rsidR="009906C1">
        <w:rPr>
          <w:rFonts w:ascii="宋体" w:eastAsia="宋体" w:hAnsi="宋体" w:hint="eastAsia"/>
        </w:rPr>
        <w:t>发动机</w:t>
      </w:r>
      <w:r w:rsidR="00697A6D">
        <w:rPr>
          <w:rFonts w:ascii="宋体" w:eastAsia="宋体" w:hAnsi="宋体" w:hint="eastAsia"/>
        </w:rPr>
        <w:t>，</w:t>
      </w:r>
      <w:r w:rsidR="00D45A02">
        <w:rPr>
          <w:rFonts w:ascii="宋体" w:eastAsia="宋体" w:hAnsi="宋体" w:hint="eastAsia"/>
        </w:rPr>
        <w:t>应用级相当于</w:t>
      </w:r>
      <w:proofErr w:type="gramStart"/>
      <w:r w:rsidR="00697A6D">
        <w:rPr>
          <w:rFonts w:ascii="宋体" w:eastAsia="宋体" w:hAnsi="宋体" w:hint="eastAsia"/>
        </w:rPr>
        <w:t>拿现有</w:t>
      </w:r>
      <w:proofErr w:type="gramEnd"/>
      <w:r w:rsidR="00697A6D">
        <w:rPr>
          <w:rFonts w:ascii="宋体" w:eastAsia="宋体" w:hAnsi="宋体" w:hint="eastAsia"/>
        </w:rPr>
        <w:t>的</w:t>
      </w:r>
      <w:r w:rsidR="00A449DB">
        <w:rPr>
          <w:rFonts w:ascii="宋体" w:eastAsia="宋体" w:hAnsi="宋体" w:hint="eastAsia"/>
        </w:rPr>
        <w:t>发动机</w:t>
      </w:r>
      <w:r w:rsidR="005D0CF8">
        <w:rPr>
          <w:rFonts w:ascii="宋体" w:eastAsia="宋体" w:hAnsi="宋体" w:hint="eastAsia"/>
        </w:rPr>
        <w:t>造车</w:t>
      </w:r>
      <w:r w:rsidR="00697A6D">
        <w:rPr>
          <w:rFonts w:ascii="宋体" w:eastAsia="宋体" w:hAnsi="宋体" w:hint="eastAsia"/>
        </w:rPr>
        <w:t>。</w:t>
      </w:r>
      <w:r w:rsidR="00AD7B21">
        <w:rPr>
          <w:rFonts w:ascii="宋体" w:eastAsia="宋体" w:hAnsi="宋体" w:hint="eastAsia"/>
        </w:rPr>
        <w:t>发动机</w:t>
      </w:r>
      <w:r w:rsidR="00A51D64">
        <w:rPr>
          <w:rFonts w:ascii="宋体" w:eastAsia="宋体" w:hAnsi="宋体" w:hint="eastAsia"/>
        </w:rPr>
        <w:t>打造好之后，我们可以利用该</w:t>
      </w:r>
      <w:r w:rsidR="00AD7B21">
        <w:rPr>
          <w:rFonts w:ascii="宋体" w:eastAsia="宋体" w:hAnsi="宋体" w:hint="eastAsia"/>
        </w:rPr>
        <w:t>发动机</w:t>
      </w:r>
      <w:r w:rsidR="00A51D64">
        <w:rPr>
          <w:rFonts w:ascii="宋体" w:eastAsia="宋体" w:hAnsi="宋体" w:hint="eastAsia"/>
        </w:rPr>
        <w:t>，</w:t>
      </w:r>
      <w:r w:rsidR="00E10FF5">
        <w:rPr>
          <w:rFonts w:ascii="宋体" w:eastAsia="宋体" w:hAnsi="宋体" w:hint="eastAsia"/>
        </w:rPr>
        <w:t>之后</w:t>
      </w:r>
      <w:r w:rsidR="00A51D64">
        <w:rPr>
          <w:rFonts w:ascii="宋体" w:eastAsia="宋体" w:hAnsi="宋体" w:hint="eastAsia"/>
        </w:rPr>
        <w:t>不管是想要越野车，还是轿车，</w:t>
      </w:r>
      <w:r w:rsidR="00AD7B21">
        <w:rPr>
          <w:rFonts w:ascii="宋体" w:eastAsia="宋体" w:hAnsi="宋体" w:hint="eastAsia"/>
        </w:rPr>
        <w:t>都可以在引擎的基础上组装起来。而开发应用型的，等于是我们已经利用发动机</w:t>
      </w:r>
      <w:r w:rsidR="000C6F68">
        <w:rPr>
          <w:rFonts w:ascii="宋体" w:eastAsia="宋体" w:hAnsi="宋体" w:hint="eastAsia"/>
        </w:rPr>
        <w:t>已经</w:t>
      </w:r>
      <w:proofErr w:type="gramStart"/>
      <w:r w:rsidR="000C6F68">
        <w:rPr>
          <w:rFonts w:ascii="宋体" w:eastAsia="宋体" w:hAnsi="宋体" w:hint="eastAsia"/>
        </w:rPr>
        <w:t>把车造出来</w:t>
      </w:r>
      <w:proofErr w:type="gramEnd"/>
      <w:r w:rsidR="000C6F68">
        <w:rPr>
          <w:rFonts w:ascii="宋体" w:eastAsia="宋体" w:hAnsi="宋体" w:hint="eastAsia"/>
        </w:rPr>
        <w:t>了，但是我们允许使用者，更换自己喜欢的轮胎，更换自己喜欢的车灯，或者加装尾翼等。</w:t>
      </w:r>
      <w:r w:rsidR="006A356D">
        <w:rPr>
          <w:rFonts w:ascii="宋体" w:eastAsia="宋体" w:hAnsi="宋体" w:hint="eastAsia"/>
        </w:rPr>
        <w:t>我想这也可以称之为引擎，比如仿真模拟引擎，只是功能局限性</w:t>
      </w:r>
      <w:r w:rsidR="003E563D">
        <w:rPr>
          <w:rFonts w:ascii="宋体" w:eastAsia="宋体" w:hAnsi="宋体" w:hint="eastAsia"/>
        </w:rPr>
        <w:t>比游戏引擎</w:t>
      </w:r>
      <w:r w:rsidR="006A356D">
        <w:rPr>
          <w:rFonts w:ascii="宋体" w:eastAsia="宋体" w:hAnsi="宋体" w:hint="eastAsia"/>
        </w:rPr>
        <w:t>更大一些</w:t>
      </w:r>
      <w:r w:rsidR="0029530B">
        <w:rPr>
          <w:rFonts w:ascii="宋体" w:eastAsia="宋体" w:hAnsi="宋体" w:hint="eastAsia"/>
        </w:rPr>
        <w:t>，专业更细分一些。</w:t>
      </w:r>
    </w:p>
    <w:p w14:paraId="41D94690" w14:textId="68C6B6A8" w:rsidR="00366EEE" w:rsidRPr="00527B9E" w:rsidRDefault="00955DC9" w:rsidP="00527B9E">
      <w:pPr>
        <w:pStyle w:val="2"/>
        <w:rPr>
          <w:color w:val="auto"/>
        </w:rPr>
      </w:pPr>
      <w:bookmarkStart w:id="18" w:name="_Toc73357366"/>
      <w:r w:rsidRPr="00527B9E">
        <w:rPr>
          <w:rFonts w:hint="eastAsia"/>
          <w:color w:val="auto"/>
        </w:rPr>
        <w:t>4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三者的关系：</w:t>
      </w:r>
      <w:bookmarkEnd w:id="18"/>
    </w:p>
    <w:p w14:paraId="6EECA94C" w14:textId="68E6489C" w:rsidR="00325C35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三者存在着紧密的联系。</w:t>
      </w:r>
      <w:r w:rsidR="004B01ED" w:rsidRPr="00DF4827">
        <w:rPr>
          <w:rFonts w:ascii="宋体" w:eastAsia="宋体" w:hAnsi="宋体" w:hint="eastAsia"/>
        </w:rPr>
        <w:t>产品开发</w:t>
      </w:r>
      <w:r w:rsidR="005D4CFA" w:rsidRPr="00DF4827">
        <w:rPr>
          <w:rFonts w:ascii="宋体" w:eastAsia="宋体" w:hAnsi="宋体" w:hint="eastAsia"/>
        </w:rPr>
        <w:t>，平台开发</w:t>
      </w:r>
      <w:r w:rsidR="002210B0" w:rsidRPr="00DF4827">
        <w:rPr>
          <w:rFonts w:ascii="宋体" w:eastAsia="宋体" w:hAnsi="宋体" w:hint="eastAsia"/>
        </w:rPr>
        <w:t>，引擎开发</w:t>
      </w:r>
      <w:r w:rsidR="00366EEE" w:rsidRPr="00DF4827">
        <w:rPr>
          <w:rFonts w:ascii="宋体" w:eastAsia="宋体" w:hAnsi="宋体" w:hint="eastAsia"/>
        </w:rPr>
        <w:t>三者都要先满足应用级的开发。但凡要做，就一定要做出真正可以供大家使用的产品。</w:t>
      </w:r>
      <w:r w:rsidR="001A3019" w:rsidRPr="00DF4827">
        <w:rPr>
          <w:rFonts w:ascii="宋体" w:eastAsia="宋体" w:hAnsi="宋体" w:hint="eastAsia"/>
        </w:rPr>
        <w:t>展示级的项目</w:t>
      </w:r>
      <w:r w:rsidR="006B3F1B" w:rsidRPr="00DF4827">
        <w:rPr>
          <w:rFonts w:ascii="宋体" w:eastAsia="宋体" w:hAnsi="宋体" w:hint="eastAsia"/>
        </w:rPr>
        <w:t>可以应付一时，但绝不是长久之计，长此以往，终将被淘汰。</w:t>
      </w:r>
    </w:p>
    <w:p w14:paraId="657C67AE" w14:textId="4DD3CDDE" w:rsidR="001923D0" w:rsidRPr="00DF4827" w:rsidRDefault="001923D0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再者，随着公司</w:t>
      </w:r>
      <w:proofErr w:type="gramStart"/>
      <w:r w:rsidRPr="00DF4827">
        <w:rPr>
          <w:rFonts w:ascii="宋体" w:eastAsia="宋体" w:hAnsi="宋体" w:hint="eastAsia"/>
        </w:rPr>
        <w:t>一</w:t>
      </w:r>
      <w:proofErr w:type="gramEnd"/>
      <w:r w:rsidRPr="00DF4827">
        <w:rPr>
          <w:rFonts w:ascii="宋体" w:eastAsia="宋体" w:hAnsi="宋体" w:hint="eastAsia"/>
        </w:rPr>
        <w:t>步步的发展，三这是完全可以结合起来的。比如未来我们自主研发的平台可以搭载军方的各种仿真模拟产品，模块</w:t>
      </w:r>
      <w:r w:rsidR="000241C5" w:rsidRPr="00DF4827">
        <w:rPr>
          <w:rFonts w:ascii="宋体" w:eastAsia="宋体" w:hAnsi="宋体" w:hint="eastAsia"/>
        </w:rPr>
        <w:t>。</w:t>
      </w:r>
      <w:r w:rsidR="004011F2" w:rsidRPr="00DF4827">
        <w:rPr>
          <w:rFonts w:ascii="宋体" w:eastAsia="宋体" w:hAnsi="宋体" w:hint="eastAsia"/>
        </w:rPr>
        <w:t>同时</w:t>
      </w:r>
      <w:r w:rsidRPr="00DF4827">
        <w:rPr>
          <w:rFonts w:ascii="宋体" w:eastAsia="宋体" w:hAnsi="宋体" w:hint="eastAsia"/>
        </w:rPr>
        <w:t>也可以搭载我们</w:t>
      </w:r>
      <w:r w:rsidR="00464FF4" w:rsidRPr="00DF4827">
        <w:rPr>
          <w:rFonts w:ascii="宋体" w:eastAsia="宋体" w:hAnsi="宋体" w:hint="eastAsia"/>
        </w:rPr>
        <w:t>自己的产品</w:t>
      </w:r>
      <w:r w:rsidR="001163A4" w:rsidRPr="00DF4827">
        <w:rPr>
          <w:rFonts w:ascii="宋体" w:eastAsia="宋体" w:hAnsi="宋体" w:hint="eastAsia"/>
        </w:rPr>
        <w:t>，自己的引擎</w:t>
      </w:r>
      <w:r w:rsidR="00464FF4" w:rsidRPr="00DF4827">
        <w:rPr>
          <w:rFonts w:ascii="宋体" w:eastAsia="宋体" w:hAnsi="宋体" w:hint="eastAsia"/>
        </w:rPr>
        <w:t>。当产品主体开发成熟后，我们也可以为其开放接口，打造外部编辑器，可逐步将其开发为引擎。</w:t>
      </w:r>
      <w:r w:rsidR="00081BEA" w:rsidRPr="00DF4827">
        <w:rPr>
          <w:rFonts w:ascii="宋体" w:eastAsia="宋体" w:hAnsi="宋体" w:hint="eastAsia"/>
        </w:rPr>
        <w:t>最终三者相配合</w:t>
      </w:r>
      <w:r w:rsidR="00464FF4" w:rsidRPr="00DF4827">
        <w:rPr>
          <w:rFonts w:ascii="宋体" w:eastAsia="宋体" w:hAnsi="宋体" w:hint="eastAsia"/>
        </w:rPr>
        <w:t>，</w:t>
      </w:r>
      <w:r w:rsidR="007B0F4F" w:rsidRPr="00DF4827">
        <w:rPr>
          <w:rFonts w:ascii="宋体" w:eastAsia="宋体" w:hAnsi="宋体" w:hint="eastAsia"/>
        </w:rPr>
        <w:t>可以</w:t>
      </w:r>
      <w:r w:rsidR="00464FF4" w:rsidRPr="00DF4827">
        <w:rPr>
          <w:rFonts w:ascii="宋体" w:eastAsia="宋体" w:hAnsi="宋体" w:hint="eastAsia"/>
        </w:rPr>
        <w:t>为国内</w:t>
      </w:r>
      <w:r w:rsidR="00456C3F" w:rsidRPr="00DF4827">
        <w:rPr>
          <w:rFonts w:ascii="宋体" w:eastAsia="宋体" w:hAnsi="宋体" w:hint="eastAsia"/>
        </w:rPr>
        <w:t>模拟</w:t>
      </w:r>
      <w:r w:rsidR="00464FF4" w:rsidRPr="00DF4827">
        <w:rPr>
          <w:rFonts w:ascii="宋体" w:eastAsia="宋体" w:hAnsi="宋体" w:hint="eastAsia"/>
        </w:rPr>
        <w:t>仿真界，甚至为整体军事软件制定标准</w:t>
      </w:r>
      <w:r w:rsidR="004011F2" w:rsidRPr="00DF4827">
        <w:rPr>
          <w:rFonts w:ascii="宋体" w:eastAsia="宋体" w:hAnsi="宋体" w:hint="eastAsia"/>
        </w:rPr>
        <w:t>。</w:t>
      </w:r>
    </w:p>
    <w:p w14:paraId="0827AD3E" w14:textId="60CC3F18" w:rsidR="00325C35" w:rsidRPr="00527B9E" w:rsidRDefault="00955DC9" w:rsidP="00527B9E">
      <w:pPr>
        <w:pStyle w:val="2"/>
        <w:rPr>
          <w:color w:val="auto"/>
        </w:rPr>
      </w:pPr>
      <w:bookmarkStart w:id="19" w:name="_Toc73357367"/>
      <w:r w:rsidRPr="00527B9E">
        <w:rPr>
          <w:rFonts w:hint="eastAsia"/>
          <w:color w:val="auto"/>
        </w:rPr>
        <w:t>5</w:t>
      </w:r>
      <w:r w:rsidRPr="00527B9E">
        <w:rPr>
          <w:color w:val="auto"/>
        </w:rPr>
        <w:t>.</w:t>
      </w:r>
      <w:r w:rsidR="00325C35" w:rsidRPr="00527B9E">
        <w:rPr>
          <w:rFonts w:hint="eastAsia"/>
          <w:color w:val="auto"/>
        </w:rPr>
        <w:t>小结：</w:t>
      </w:r>
      <w:bookmarkEnd w:id="19"/>
    </w:p>
    <w:p w14:paraId="29FD9FB4" w14:textId="6EF80DF3" w:rsidR="00B05C72" w:rsidRPr="00DF4827" w:rsidRDefault="00325C35" w:rsidP="00B16F73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以上只是我一些粗浅的见识，发展方向远不仅仅这些，以上只是我</w:t>
      </w:r>
      <w:r w:rsidR="008059A6">
        <w:rPr>
          <w:rFonts w:ascii="宋体" w:eastAsia="宋体" w:hAnsi="宋体" w:hint="eastAsia"/>
        </w:rPr>
        <w:t>在</w:t>
      </w:r>
      <w:r w:rsidRPr="00DF4827">
        <w:rPr>
          <w:rFonts w:ascii="宋体" w:eastAsia="宋体" w:hAnsi="宋体" w:hint="eastAsia"/>
        </w:rPr>
        <w:t>公司</w:t>
      </w:r>
      <w:r w:rsidR="008059A6">
        <w:rPr>
          <w:rFonts w:ascii="宋体" w:eastAsia="宋体" w:hAnsi="宋体" w:hint="eastAsia"/>
        </w:rPr>
        <w:t>现</w:t>
      </w:r>
      <w:r w:rsidRPr="00DF4827">
        <w:rPr>
          <w:rFonts w:ascii="宋体" w:eastAsia="宋体" w:hAnsi="宋体" w:hint="eastAsia"/>
        </w:rPr>
        <w:t>有业务</w:t>
      </w:r>
      <w:r w:rsidR="008059A6">
        <w:rPr>
          <w:rFonts w:ascii="宋体" w:eastAsia="宋体" w:hAnsi="宋体" w:hint="eastAsia"/>
        </w:rPr>
        <w:t>基础上总结的</w:t>
      </w:r>
      <w:r w:rsidR="00EE64D2">
        <w:rPr>
          <w:rFonts w:ascii="宋体" w:eastAsia="宋体" w:hAnsi="宋体" w:hint="eastAsia"/>
        </w:rPr>
        <w:t>。</w:t>
      </w:r>
      <w:r w:rsidRPr="00DF4827">
        <w:rPr>
          <w:rFonts w:ascii="宋体" w:eastAsia="宋体" w:hAnsi="宋体" w:hint="eastAsia"/>
        </w:rPr>
        <w:t>其实像</w:t>
      </w:r>
      <w:r w:rsidR="007D1183" w:rsidRPr="00DF4827">
        <w:rPr>
          <w:rFonts w:ascii="宋体" w:eastAsia="宋体" w:hAnsi="宋体" w:hint="eastAsia"/>
        </w:rPr>
        <w:t>管理系统开发，</w:t>
      </w:r>
      <w:r w:rsidR="00202C73" w:rsidRPr="00DF4827">
        <w:rPr>
          <w:rFonts w:ascii="宋体" w:eastAsia="宋体" w:hAnsi="宋体" w:hint="eastAsia"/>
        </w:rPr>
        <w:t>教学</w:t>
      </w:r>
      <w:r w:rsidRPr="00DF4827">
        <w:rPr>
          <w:rFonts w:ascii="宋体" w:eastAsia="宋体" w:hAnsi="宋体" w:hint="eastAsia"/>
        </w:rPr>
        <w:t>培训</w:t>
      </w:r>
      <w:r w:rsidR="006050E8" w:rsidRPr="00DF4827">
        <w:rPr>
          <w:rFonts w:ascii="宋体" w:eastAsia="宋体" w:hAnsi="宋体" w:hint="eastAsia"/>
        </w:rPr>
        <w:t>等</w:t>
      </w:r>
      <w:r w:rsidRPr="00DF4827">
        <w:rPr>
          <w:rFonts w:ascii="宋体" w:eastAsia="宋体" w:hAnsi="宋体" w:hint="eastAsia"/>
        </w:rPr>
        <w:t>方向，</w:t>
      </w:r>
      <w:r w:rsidR="00AA2B27">
        <w:rPr>
          <w:rFonts w:ascii="宋体" w:eastAsia="宋体" w:hAnsi="宋体" w:hint="eastAsia"/>
        </w:rPr>
        <w:t>通过进一步发展，也是不错的发展方向</w:t>
      </w:r>
      <w:r w:rsidRPr="00DF4827">
        <w:rPr>
          <w:rFonts w:ascii="宋体" w:eastAsia="宋体" w:hAnsi="宋体" w:hint="eastAsia"/>
        </w:rPr>
        <w:t>。</w:t>
      </w:r>
    </w:p>
    <w:p w14:paraId="114D6833" w14:textId="666110FB" w:rsidR="00306BF8" w:rsidRPr="00DF4827" w:rsidRDefault="00A962CC" w:rsidP="00157C25">
      <w:pPr>
        <w:pStyle w:val="1"/>
        <w:rPr>
          <w:rFonts w:ascii="宋体" w:eastAsia="宋体" w:hAnsi="宋体"/>
          <w:color w:val="auto"/>
        </w:rPr>
      </w:pPr>
      <w:bookmarkStart w:id="20" w:name="_Toc73357368"/>
      <w:r w:rsidRPr="00DF4827">
        <w:rPr>
          <w:rFonts w:ascii="宋体" w:eastAsia="宋体" w:hAnsi="宋体" w:hint="eastAsia"/>
          <w:color w:val="auto"/>
        </w:rPr>
        <w:t>五．</w:t>
      </w:r>
      <w:r w:rsidR="000B5451" w:rsidRPr="00DF4827">
        <w:rPr>
          <w:rFonts w:ascii="宋体" w:eastAsia="宋体" w:hAnsi="宋体" w:hint="eastAsia"/>
          <w:color w:val="auto"/>
        </w:rPr>
        <w:t>想法</w:t>
      </w:r>
      <w:bookmarkEnd w:id="20"/>
    </w:p>
    <w:p w14:paraId="67BBA0C7" w14:textId="77777777" w:rsidR="00566655" w:rsidRPr="00527B9E" w:rsidRDefault="003B79A8" w:rsidP="00527B9E">
      <w:pPr>
        <w:pStyle w:val="2"/>
        <w:rPr>
          <w:color w:val="auto"/>
        </w:rPr>
      </w:pPr>
      <w:bookmarkStart w:id="21" w:name="_Toc73357369"/>
      <w:r w:rsidRPr="00527B9E">
        <w:rPr>
          <w:rFonts w:hint="eastAsia"/>
          <w:color w:val="auto"/>
        </w:rPr>
        <w:t>1</w:t>
      </w:r>
      <w:r w:rsidRPr="00527B9E">
        <w:rPr>
          <w:color w:val="auto"/>
        </w:rPr>
        <w:t>.</w:t>
      </w:r>
      <w:r w:rsidR="008C77AA" w:rsidRPr="00527B9E">
        <w:rPr>
          <w:rFonts w:hint="eastAsia"/>
          <w:color w:val="auto"/>
        </w:rPr>
        <w:t>选择</w:t>
      </w:r>
      <w:proofErr w:type="gramStart"/>
      <w:r w:rsidR="008C77AA" w:rsidRPr="00527B9E">
        <w:rPr>
          <w:rFonts w:hint="eastAsia"/>
          <w:color w:val="auto"/>
        </w:rPr>
        <w:t>比努力</w:t>
      </w:r>
      <w:proofErr w:type="gramEnd"/>
      <w:r w:rsidR="008C77AA" w:rsidRPr="00527B9E">
        <w:rPr>
          <w:rFonts w:hint="eastAsia"/>
          <w:color w:val="auto"/>
        </w:rPr>
        <w:t>更重要</w:t>
      </w:r>
      <w:bookmarkEnd w:id="21"/>
    </w:p>
    <w:p w14:paraId="7720BF88" w14:textId="6825E585" w:rsidR="008C77AA" w:rsidRPr="00DF4827" w:rsidRDefault="00DD1F66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我认为努力固然是不可或缺的，但是缺乏方向的努力，往往会原地打转，难以有所突破。</w:t>
      </w:r>
      <w:r w:rsidR="008C3D72">
        <w:rPr>
          <w:rFonts w:ascii="宋体" w:eastAsia="宋体" w:hAnsi="宋体" w:hint="eastAsia"/>
        </w:rPr>
        <w:t>公司发展至今和不少科研机构，军工企业都有合作，也完成了不少的项目。</w:t>
      </w:r>
      <w:r w:rsidR="00A6329D">
        <w:rPr>
          <w:rFonts w:ascii="宋体" w:eastAsia="宋体" w:hAnsi="宋体" w:hint="eastAsia"/>
        </w:rPr>
        <w:t>但是项目多是应对甲方提出的需求，由于合作单位多，导致我们的项目开发也是比较的繁杂。项目覆盖面很广，但是缺乏深度</w:t>
      </w:r>
      <w:r w:rsidR="008B64B5">
        <w:rPr>
          <w:rFonts w:ascii="宋体" w:eastAsia="宋体" w:hAnsi="宋体" w:hint="eastAsia"/>
        </w:rPr>
        <w:t>，没有在行业</w:t>
      </w:r>
      <w:r w:rsidR="006778F8">
        <w:rPr>
          <w:rFonts w:ascii="宋体" w:eastAsia="宋体" w:hAnsi="宋体" w:hint="eastAsia"/>
        </w:rPr>
        <w:t>中</w:t>
      </w:r>
      <w:r w:rsidR="008B64B5">
        <w:rPr>
          <w:rFonts w:ascii="宋体" w:eastAsia="宋体" w:hAnsi="宋体" w:hint="eastAsia"/>
        </w:rPr>
        <w:t>某一领域打下坚实的基础。长此以往，公司将在技术和产品方面止步不前</w:t>
      </w:r>
      <w:r w:rsidR="009846A8">
        <w:rPr>
          <w:rFonts w:ascii="宋体" w:eastAsia="宋体" w:hAnsi="宋体" w:hint="eastAsia"/>
        </w:rPr>
        <w:t>，最终在整体进步的大环境下被慢慢淘汰。</w:t>
      </w:r>
    </w:p>
    <w:p w14:paraId="071993D6" w14:textId="2E6188F3" w:rsidR="00F74C15" w:rsidRPr="00527B9E" w:rsidRDefault="00E101C1" w:rsidP="00527B9E">
      <w:pPr>
        <w:pStyle w:val="2"/>
        <w:rPr>
          <w:color w:val="auto"/>
        </w:rPr>
      </w:pPr>
      <w:bookmarkStart w:id="22" w:name="_Toc73357370"/>
      <w:r w:rsidRPr="00527B9E">
        <w:rPr>
          <w:color w:val="auto"/>
        </w:rPr>
        <w:t>2.</w:t>
      </w:r>
      <w:r w:rsidR="00014957" w:rsidRPr="00527B9E">
        <w:rPr>
          <w:rFonts w:hint="eastAsia"/>
          <w:color w:val="auto"/>
        </w:rPr>
        <w:t>知己知彼</w:t>
      </w:r>
      <w:r w:rsidR="00BE778A" w:rsidRPr="00527B9E">
        <w:rPr>
          <w:rFonts w:hint="eastAsia"/>
          <w:color w:val="auto"/>
        </w:rPr>
        <w:t>，</w:t>
      </w:r>
      <w:r w:rsidR="00F47636" w:rsidRPr="00527B9E">
        <w:rPr>
          <w:rFonts w:hint="eastAsia"/>
          <w:color w:val="auto"/>
        </w:rPr>
        <w:t>掌控用户</w:t>
      </w:r>
      <w:r w:rsidR="00BE778A" w:rsidRPr="00527B9E">
        <w:rPr>
          <w:rFonts w:hint="eastAsia"/>
          <w:color w:val="auto"/>
        </w:rPr>
        <w:t>需求</w:t>
      </w:r>
      <w:bookmarkEnd w:id="22"/>
    </w:p>
    <w:p w14:paraId="35534D7B" w14:textId="6E6FBDF0" w:rsidR="00B96B3F" w:rsidRPr="00DF4827" w:rsidRDefault="00F12C44" w:rsidP="00BE1E75">
      <w:pPr>
        <w:ind w:firstLineChars="200" w:firstLine="440"/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我认为</w:t>
      </w:r>
      <w:r w:rsidR="00B96B3F" w:rsidRPr="00DF4827">
        <w:rPr>
          <w:rFonts w:ascii="宋体" w:eastAsia="宋体" w:hAnsi="宋体" w:hint="eastAsia"/>
        </w:rPr>
        <w:t>需求分三级，第一级：顺应需求，</w:t>
      </w:r>
      <w:r w:rsidR="00E320DA" w:rsidRPr="00DF4827">
        <w:rPr>
          <w:rFonts w:ascii="宋体" w:eastAsia="宋体" w:hAnsi="宋体" w:hint="eastAsia"/>
        </w:rPr>
        <w:t>遵照客户需求开发或者</w:t>
      </w:r>
      <w:r w:rsidR="00B96B3F" w:rsidRPr="00DF4827">
        <w:rPr>
          <w:rFonts w:ascii="宋体" w:eastAsia="宋体" w:hAnsi="宋体" w:hint="eastAsia"/>
        </w:rPr>
        <w:t>模仿现有成功产品进行开发。第二级：挖掘需求，探求深层需求，</w:t>
      </w:r>
      <w:r w:rsidR="00F91166" w:rsidRPr="00DF4827">
        <w:rPr>
          <w:rFonts w:ascii="宋体" w:eastAsia="宋体" w:hAnsi="宋体" w:hint="eastAsia"/>
        </w:rPr>
        <w:t>了解</w:t>
      </w:r>
      <w:r w:rsidR="00B96B3F" w:rsidRPr="00DF4827">
        <w:rPr>
          <w:rFonts w:ascii="宋体" w:eastAsia="宋体" w:hAnsi="宋体" w:hint="eastAsia"/>
        </w:rPr>
        <w:t>客户的痛点，</w:t>
      </w:r>
      <w:r w:rsidR="00CF657A" w:rsidRPr="00DF4827">
        <w:rPr>
          <w:rFonts w:ascii="宋体" w:eastAsia="宋体" w:hAnsi="宋体" w:hint="eastAsia"/>
        </w:rPr>
        <w:t>结合不同客户的</w:t>
      </w:r>
      <w:r w:rsidR="00CF657A" w:rsidRPr="00DF4827">
        <w:rPr>
          <w:rFonts w:ascii="宋体" w:eastAsia="宋体" w:hAnsi="宋体" w:hint="eastAsia"/>
        </w:rPr>
        <w:lastRenderedPageBreak/>
        <w:t>需求，</w:t>
      </w:r>
      <w:r w:rsidR="00E57384" w:rsidRPr="00DF4827">
        <w:rPr>
          <w:rFonts w:ascii="宋体" w:eastAsia="宋体" w:hAnsi="宋体" w:hint="eastAsia"/>
        </w:rPr>
        <w:t>整体分析，最终</w:t>
      </w:r>
      <w:r w:rsidR="00CF657A" w:rsidRPr="00DF4827">
        <w:rPr>
          <w:rFonts w:ascii="宋体" w:eastAsia="宋体" w:hAnsi="宋体" w:hint="eastAsia"/>
        </w:rPr>
        <w:t>制定产品研发</w:t>
      </w:r>
      <w:r w:rsidR="00F962BE" w:rsidRPr="00DF4827">
        <w:rPr>
          <w:rFonts w:ascii="宋体" w:eastAsia="宋体" w:hAnsi="宋体" w:hint="eastAsia"/>
        </w:rPr>
        <w:t>的</w:t>
      </w:r>
      <w:r w:rsidR="00BB1AE6" w:rsidRPr="00DF4827">
        <w:rPr>
          <w:rFonts w:ascii="宋体" w:eastAsia="宋体" w:hAnsi="宋体" w:hint="eastAsia"/>
        </w:rPr>
        <w:t>功能</w:t>
      </w:r>
      <w:r w:rsidR="008803D6" w:rsidRPr="00DF4827">
        <w:rPr>
          <w:rFonts w:ascii="宋体" w:eastAsia="宋体" w:hAnsi="宋体" w:hint="eastAsia"/>
        </w:rPr>
        <w:t>和</w:t>
      </w:r>
      <w:r w:rsidR="00CF657A" w:rsidRPr="00DF4827">
        <w:rPr>
          <w:rFonts w:ascii="宋体" w:eastAsia="宋体" w:hAnsi="宋体" w:hint="eastAsia"/>
        </w:rPr>
        <w:t>方向</w:t>
      </w:r>
      <w:r w:rsidR="008803D6" w:rsidRPr="00DF4827">
        <w:rPr>
          <w:rFonts w:ascii="宋体" w:eastAsia="宋体" w:hAnsi="宋体" w:hint="eastAsia"/>
        </w:rPr>
        <w:t>。</w:t>
      </w:r>
      <w:r w:rsidR="00B96B3F" w:rsidRPr="00DF4827">
        <w:rPr>
          <w:rFonts w:ascii="宋体" w:eastAsia="宋体" w:hAnsi="宋体" w:hint="eastAsia"/>
        </w:rPr>
        <w:t>第三级：创造需求，</w:t>
      </w:r>
      <w:r w:rsidR="00376954" w:rsidRPr="00DF4827">
        <w:rPr>
          <w:rFonts w:ascii="宋体" w:eastAsia="宋体" w:hAnsi="宋体" w:hint="eastAsia"/>
        </w:rPr>
        <w:t>明确</w:t>
      </w:r>
      <w:r w:rsidR="000F33E1" w:rsidRPr="00DF4827">
        <w:rPr>
          <w:rFonts w:ascii="宋体" w:eastAsia="宋体" w:hAnsi="宋体" w:hint="eastAsia"/>
        </w:rPr>
        <w:t>产品研发的功能和方向</w:t>
      </w:r>
      <w:r w:rsidR="00376954" w:rsidRPr="00DF4827">
        <w:rPr>
          <w:rFonts w:ascii="宋体" w:eastAsia="宋体" w:hAnsi="宋体" w:hint="eastAsia"/>
        </w:rPr>
        <w:t>，</w:t>
      </w:r>
      <w:r w:rsidR="00571077" w:rsidRPr="00DF4827">
        <w:rPr>
          <w:rFonts w:ascii="宋体" w:eastAsia="宋体" w:hAnsi="宋体" w:hint="eastAsia"/>
        </w:rPr>
        <w:t>并在此基础上继续创新，</w:t>
      </w:r>
      <w:r w:rsidR="00B96B3F" w:rsidRPr="00DF4827">
        <w:rPr>
          <w:rFonts w:ascii="宋体" w:eastAsia="宋体" w:hAnsi="宋体" w:hint="eastAsia"/>
        </w:rPr>
        <w:t>颠覆客户的认知，</w:t>
      </w:r>
      <w:r w:rsidR="00B50F9C" w:rsidRPr="00DF4827">
        <w:rPr>
          <w:rFonts w:ascii="宋体" w:eastAsia="宋体" w:hAnsi="宋体" w:hint="eastAsia"/>
        </w:rPr>
        <w:t>创造前所未有的产品</w:t>
      </w:r>
      <w:r w:rsidR="00B96B3F" w:rsidRPr="00DF4827">
        <w:rPr>
          <w:rFonts w:ascii="宋体" w:eastAsia="宋体" w:hAnsi="宋体" w:hint="eastAsia"/>
        </w:rPr>
        <w:t>。</w:t>
      </w:r>
    </w:p>
    <w:p w14:paraId="4BE8F453" w14:textId="1B55692E" w:rsidR="00DA195A" w:rsidRPr="00527B9E" w:rsidRDefault="00E870B6" w:rsidP="00527B9E">
      <w:pPr>
        <w:pStyle w:val="2"/>
        <w:rPr>
          <w:color w:val="auto"/>
        </w:rPr>
      </w:pPr>
      <w:bookmarkStart w:id="23" w:name="_Toc73357371"/>
      <w:r w:rsidRPr="00527B9E">
        <w:rPr>
          <w:color w:val="auto"/>
        </w:rPr>
        <w:t>3</w:t>
      </w:r>
      <w:r w:rsidR="00FB7AFC" w:rsidRPr="00527B9E">
        <w:rPr>
          <w:color w:val="auto"/>
        </w:rPr>
        <w:t>.</w:t>
      </w:r>
      <w:r w:rsidR="00DA195A" w:rsidRPr="00527B9E">
        <w:rPr>
          <w:rFonts w:hint="eastAsia"/>
          <w:color w:val="auto"/>
        </w:rPr>
        <w:t>厚积薄发</w:t>
      </w:r>
      <w:bookmarkEnd w:id="23"/>
    </w:p>
    <w:p w14:paraId="7D23B5C4" w14:textId="77777777" w:rsidR="000B1A67" w:rsidRDefault="005E3547" w:rsidP="00BE1E75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积累技术，积累人才，积累资源，充分利用，自主开发成熟的产品。并管理起来，积累下来，不积硅步，无以至千里，不积小流，无以成江河</w:t>
      </w:r>
      <w:r w:rsidR="00AB1FCB">
        <w:rPr>
          <w:rFonts w:ascii="宋体" w:eastAsia="宋体" w:hAnsi="宋体" w:hint="eastAsia"/>
        </w:rPr>
        <w:t>。</w:t>
      </w:r>
    </w:p>
    <w:p w14:paraId="44A04AEA" w14:textId="287076B3" w:rsidR="00363A79" w:rsidRPr="004A7B1B" w:rsidRDefault="000B1A67" w:rsidP="004A7B1B">
      <w:pPr>
        <w:pStyle w:val="2"/>
        <w:rPr>
          <w:color w:val="auto"/>
        </w:rPr>
      </w:pPr>
      <w:bookmarkStart w:id="24" w:name="_Toc73357372"/>
      <w:r w:rsidRPr="004A7B1B">
        <w:rPr>
          <w:rFonts w:hint="eastAsia"/>
          <w:color w:val="auto"/>
        </w:rPr>
        <w:t>4</w:t>
      </w:r>
      <w:r w:rsidRPr="004A7B1B">
        <w:rPr>
          <w:color w:val="auto"/>
        </w:rPr>
        <w:t>.</w:t>
      </w:r>
      <w:bookmarkEnd w:id="24"/>
      <w:r w:rsidR="00503CC5">
        <w:rPr>
          <w:rFonts w:hint="eastAsia"/>
          <w:color w:val="auto"/>
        </w:rPr>
        <w:t>可持续发展</w:t>
      </w:r>
    </w:p>
    <w:p w14:paraId="0CA34490" w14:textId="41CE49A6" w:rsidR="003F3741" w:rsidRPr="00BE1E75" w:rsidRDefault="003F3741" w:rsidP="00BE1E75">
      <w:pPr>
        <w:ind w:firstLineChars="200" w:firstLine="440"/>
        <w:rPr>
          <w:rFonts w:ascii="宋体" w:eastAsia="宋体" w:hAnsi="宋体"/>
        </w:rPr>
      </w:pPr>
      <w:r w:rsidRPr="00BE1E75">
        <w:rPr>
          <w:rFonts w:ascii="宋体" w:eastAsia="宋体" w:hAnsi="宋体" w:hint="eastAsia"/>
        </w:rPr>
        <w:t>关注眼下利益的同时，也要将目光放长远，去寻求长期的发展。</w:t>
      </w:r>
      <w:r w:rsidR="00E46D66">
        <w:rPr>
          <w:rFonts w:ascii="宋体" w:eastAsia="宋体" w:hAnsi="宋体" w:hint="eastAsia"/>
        </w:rPr>
        <w:t>为未来做好准备，以发展的眼光去看待问题</w:t>
      </w:r>
      <w:r w:rsidR="001C24D4">
        <w:rPr>
          <w:rFonts w:ascii="宋体" w:eastAsia="宋体" w:hAnsi="宋体" w:hint="eastAsia"/>
        </w:rPr>
        <w:t>。</w:t>
      </w:r>
      <w:r w:rsidR="00E46D66" w:rsidRPr="00E46D66">
        <w:rPr>
          <w:rFonts w:ascii="宋体" w:eastAsia="宋体" w:hAnsi="宋体"/>
        </w:rPr>
        <w:t>不违农时，</w:t>
      </w:r>
      <w:proofErr w:type="gramStart"/>
      <w:r w:rsidR="00E46D66" w:rsidRPr="00E46D66">
        <w:rPr>
          <w:rFonts w:ascii="宋体" w:eastAsia="宋体" w:hAnsi="宋体"/>
        </w:rPr>
        <w:t>谷不可</w:t>
      </w:r>
      <w:proofErr w:type="gramEnd"/>
      <w:r w:rsidR="00E46D66" w:rsidRPr="00E46D66">
        <w:rPr>
          <w:rFonts w:ascii="宋体" w:eastAsia="宋体" w:hAnsi="宋体"/>
        </w:rPr>
        <w:t>胜食也；数</w:t>
      </w:r>
      <w:proofErr w:type="gramStart"/>
      <w:r w:rsidR="00E46D66" w:rsidRPr="00E46D66">
        <w:rPr>
          <w:rFonts w:ascii="宋体" w:eastAsia="宋体" w:hAnsi="宋体"/>
        </w:rPr>
        <w:t>罟</w:t>
      </w:r>
      <w:proofErr w:type="gramEnd"/>
      <w:r w:rsidR="00E46D66" w:rsidRPr="00E46D66">
        <w:rPr>
          <w:rFonts w:ascii="宋体" w:eastAsia="宋体" w:hAnsi="宋体"/>
        </w:rPr>
        <w:t>不入</w:t>
      </w:r>
      <w:proofErr w:type="gramStart"/>
      <w:r w:rsidR="00E46D66" w:rsidRPr="00E46D66">
        <w:rPr>
          <w:rFonts w:ascii="宋体" w:eastAsia="宋体" w:hAnsi="宋体"/>
        </w:rPr>
        <w:t>洿</w:t>
      </w:r>
      <w:proofErr w:type="gramEnd"/>
      <w:r w:rsidR="00E46D66" w:rsidRPr="00E46D66">
        <w:rPr>
          <w:rFonts w:ascii="宋体" w:eastAsia="宋体" w:hAnsi="宋体"/>
        </w:rPr>
        <w:t>池，鱼鳖不可胜食也；斧斤以时入山林，材</w:t>
      </w:r>
      <w:proofErr w:type="gramStart"/>
      <w:r w:rsidR="00E46D66" w:rsidRPr="00E46D66">
        <w:rPr>
          <w:rFonts w:ascii="宋体" w:eastAsia="宋体" w:hAnsi="宋体"/>
        </w:rPr>
        <w:t>木不可</w:t>
      </w:r>
      <w:proofErr w:type="gramEnd"/>
      <w:r w:rsidR="00E46D66" w:rsidRPr="00E46D66">
        <w:rPr>
          <w:rFonts w:ascii="宋体" w:eastAsia="宋体" w:hAnsi="宋体"/>
        </w:rPr>
        <w:t>胜用也</w:t>
      </w:r>
      <w:r w:rsidR="00C63035">
        <w:rPr>
          <w:rFonts w:ascii="宋体" w:eastAsia="宋体" w:hAnsi="宋体" w:hint="eastAsia"/>
        </w:rPr>
        <w:t>。照这样做短期看来收益会下降，但是长远来看将会</w:t>
      </w:r>
      <w:r w:rsidR="00256997">
        <w:rPr>
          <w:rFonts w:ascii="宋体" w:eastAsia="宋体" w:hAnsi="宋体" w:hint="eastAsia"/>
        </w:rPr>
        <w:t>获得</w:t>
      </w:r>
      <w:r w:rsidR="00C63035">
        <w:rPr>
          <w:rFonts w:ascii="宋体" w:eastAsia="宋体" w:hAnsi="宋体" w:hint="eastAsia"/>
        </w:rPr>
        <w:t>持续稳定的收益</w:t>
      </w:r>
      <w:r w:rsidR="005C0685">
        <w:rPr>
          <w:rFonts w:ascii="宋体" w:eastAsia="宋体" w:hAnsi="宋体" w:hint="eastAsia"/>
        </w:rPr>
        <w:t>。</w:t>
      </w:r>
    </w:p>
    <w:p w14:paraId="7DE18447" w14:textId="298DB7EA" w:rsidR="00AB7961" w:rsidRPr="00DF4827" w:rsidRDefault="009C54C6" w:rsidP="00157C25">
      <w:pPr>
        <w:pStyle w:val="1"/>
        <w:rPr>
          <w:rFonts w:ascii="宋体" w:eastAsia="宋体" w:hAnsi="宋体"/>
          <w:color w:val="auto"/>
        </w:rPr>
      </w:pPr>
      <w:bookmarkStart w:id="25" w:name="_Toc73357373"/>
      <w:r w:rsidRPr="00DF4827">
        <w:rPr>
          <w:rFonts w:ascii="宋体" w:eastAsia="宋体" w:hAnsi="宋体" w:hint="eastAsia"/>
          <w:color w:val="auto"/>
        </w:rPr>
        <w:t>六．</w:t>
      </w:r>
      <w:r w:rsidR="00AB7961" w:rsidRPr="00DF4827">
        <w:rPr>
          <w:rFonts w:ascii="宋体" w:eastAsia="宋体" w:hAnsi="宋体" w:hint="eastAsia"/>
          <w:color w:val="auto"/>
        </w:rPr>
        <w:t>建议</w:t>
      </w:r>
      <w:bookmarkEnd w:id="25"/>
    </w:p>
    <w:p w14:paraId="243ADD18" w14:textId="14DADF1E" w:rsidR="00CF3E96" w:rsidRDefault="00FB7AFC" w:rsidP="006520D9">
      <w:pPr>
        <w:pStyle w:val="2"/>
        <w:rPr>
          <w:color w:val="auto"/>
        </w:rPr>
      </w:pPr>
      <w:bookmarkStart w:id="26" w:name="_Toc73357374"/>
      <w:r w:rsidRPr="006520D9">
        <w:rPr>
          <w:color w:val="auto"/>
        </w:rPr>
        <w:t>1.</w:t>
      </w:r>
      <w:r w:rsidR="00CF3E96" w:rsidRPr="006520D9">
        <w:rPr>
          <w:rFonts w:hint="eastAsia"/>
          <w:color w:val="auto"/>
        </w:rPr>
        <w:t>明确方向</w:t>
      </w:r>
      <w:r w:rsidR="00DB791F" w:rsidRPr="006520D9">
        <w:rPr>
          <w:rFonts w:hint="eastAsia"/>
          <w:color w:val="auto"/>
        </w:rPr>
        <w:t>，</w:t>
      </w:r>
      <w:r w:rsidR="00CF3E96" w:rsidRPr="006520D9">
        <w:rPr>
          <w:rFonts w:hint="eastAsia"/>
          <w:color w:val="auto"/>
        </w:rPr>
        <w:t>找准定位</w:t>
      </w:r>
      <w:bookmarkEnd w:id="26"/>
    </w:p>
    <w:p w14:paraId="2BAE31EE" w14:textId="42216D72" w:rsidR="0061688F" w:rsidRPr="00E2037B" w:rsidRDefault="00641F39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公司</w:t>
      </w:r>
      <w:r w:rsidR="00FA19D2" w:rsidRPr="00E2037B">
        <w:rPr>
          <w:rFonts w:ascii="宋体" w:eastAsia="宋体" w:hAnsi="宋体" w:hint="eastAsia"/>
        </w:rPr>
        <w:t>需要</w:t>
      </w:r>
      <w:r w:rsidRPr="00E2037B">
        <w:rPr>
          <w:rFonts w:ascii="宋体" w:eastAsia="宋体" w:hAnsi="宋体" w:hint="eastAsia"/>
        </w:rPr>
        <w:t>发展</w:t>
      </w:r>
      <w:r w:rsidR="00670211" w:rsidRPr="00E2037B">
        <w:rPr>
          <w:rFonts w:ascii="宋体" w:eastAsia="宋体" w:hAnsi="宋体" w:hint="eastAsia"/>
        </w:rPr>
        <w:t>，</w:t>
      </w:r>
      <w:r w:rsidRPr="00E2037B">
        <w:rPr>
          <w:rFonts w:ascii="宋体" w:eastAsia="宋体" w:hAnsi="宋体" w:hint="eastAsia"/>
        </w:rPr>
        <w:t>发展的前提是要有方向，想要明确方向，</w:t>
      </w:r>
      <w:r w:rsidR="00FA19D2" w:rsidRPr="00E2037B">
        <w:rPr>
          <w:rFonts w:ascii="宋体" w:eastAsia="宋体" w:hAnsi="宋体" w:hint="eastAsia"/>
        </w:rPr>
        <w:t>就先要找准定位</w:t>
      </w:r>
      <w:r w:rsidR="00AE0212" w:rsidRPr="00E2037B">
        <w:rPr>
          <w:rFonts w:ascii="宋体" w:eastAsia="宋体" w:hAnsi="宋体" w:hint="eastAsia"/>
        </w:rPr>
        <w:t>。</w:t>
      </w:r>
      <w:r w:rsidR="004C0FB0" w:rsidRPr="00E2037B">
        <w:rPr>
          <w:rFonts w:ascii="宋体" w:eastAsia="宋体" w:hAnsi="宋体" w:hint="eastAsia"/>
        </w:rPr>
        <w:t>公司目前项目来看还是以</w:t>
      </w:r>
      <w:proofErr w:type="gramStart"/>
      <w:r w:rsidR="004C0FB0" w:rsidRPr="00E2037B">
        <w:rPr>
          <w:rFonts w:ascii="宋体" w:eastAsia="宋体" w:hAnsi="宋体" w:hint="eastAsia"/>
        </w:rPr>
        <w:t>代工型为主</w:t>
      </w:r>
      <w:proofErr w:type="gramEnd"/>
      <w:r w:rsidR="004C0FB0" w:rsidRPr="00E2037B">
        <w:rPr>
          <w:rFonts w:ascii="宋体" w:eastAsia="宋体" w:hAnsi="宋体" w:hint="eastAsia"/>
        </w:rPr>
        <w:t>，承接科研机构和军事部门的项目进行开发。这样的定位</w:t>
      </w:r>
      <w:r w:rsidR="00564B36" w:rsidRPr="00E2037B">
        <w:rPr>
          <w:rFonts w:ascii="宋体" w:eastAsia="宋体" w:hAnsi="宋体" w:hint="eastAsia"/>
        </w:rPr>
        <w:t>开发成本低，周期短，回报稳定</w:t>
      </w:r>
      <w:r w:rsidR="00030D68" w:rsidRPr="00E2037B">
        <w:rPr>
          <w:rFonts w:ascii="宋体" w:eastAsia="宋体" w:hAnsi="宋体" w:hint="eastAsia"/>
        </w:rPr>
        <w:t>，</w:t>
      </w:r>
      <w:r w:rsidR="004C0FB0" w:rsidRPr="00E2037B">
        <w:rPr>
          <w:rFonts w:ascii="宋体" w:eastAsia="宋体" w:hAnsi="宋体" w:hint="eastAsia"/>
        </w:rPr>
        <w:t>很适合企业初期的快速发展。</w:t>
      </w:r>
      <w:r w:rsidR="00550EF0" w:rsidRPr="00E2037B">
        <w:rPr>
          <w:rFonts w:ascii="宋体" w:eastAsia="宋体" w:hAnsi="宋体" w:hint="eastAsia"/>
        </w:rPr>
        <w:t>但是</w:t>
      </w:r>
      <w:r w:rsidR="00866DAF" w:rsidRPr="00E2037B">
        <w:rPr>
          <w:rFonts w:ascii="宋体" w:eastAsia="宋体" w:hAnsi="宋体" w:hint="eastAsia"/>
        </w:rPr>
        <w:t>随着企业的发展，</w:t>
      </w:r>
      <w:r w:rsidR="008306CB" w:rsidRPr="00E2037B">
        <w:rPr>
          <w:rFonts w:ascii="宋体" w:eastAsia="宋体" w:hAnsi="宋体" w:hint="eastAsia"/>
        </w:rPr>
        <w:t>定位是要</w:t>
      </w:r>
      <w:r w:rsidR="00F33177" w:rsidRPr="00E2037B">
        <w:rPr>
          <w:rFonts w:ascii="宋体" w:eastAsia="宋体" w:hAnsi="宋体" w:hint="eastAsia"/>
        </w:rPr>
        <w:t>进行调整</w:t>
      </w:r>
      <w:r w:rsidR="008306CB" w:rsidRPr="00E2037B">
        <w:rPr>
          <w:rFonts w:ascii="宋体" w:eastAsia="宋体" w:hAnsi="宋体" w:hint="eastAsia"/>
        </w:rPr>
        <w:t>的</w:t>
      </w:r>
      <w:r w:rsidR="009E0ADA" w:rsidRPr="00E2037B">
        <w:rPr>
          <w:rFonts w:ascii="宋体" w:eastAsia="宋体" w:hAnsi="宋体" w:hint="eastAsia"/>
        </w:rPr>
        <w:t>。</w:t>
      </w:r>
      <w:r w:rsidR="00740D0C" w:rsidRPr="00E2037B">
        <w:rPr>
          <w:rFonts w:ascii="宋体" w:eastAsia="宋体" w:hAnsi="宋体" w:hint="eastAsia"/>
        </w:rPr>
        <w:t>找准了定位，下一步就是要明确方向。从大的方向逐步细分，朝着明确的方向去努力，去发展，才是真正有意义的。</w:t>
      </w:r>
    </w:p>
    <w:p w14:paraId="29B0ACCD" w14:textId="76ADB553" w:rsidR="007A306F" w:rsidRDefault="006520D9" w:rsidP="006520D9">
      <w:pPr>
        <w:pStyle w:val="2"/>
        <w:rPr>
          <w:color w:val="auto"/>
        </w:rPr>
      </w:pPr>
      <w:bookmarkStart w:id="27" w:name="_Toc73357375"/>
      <w:r w:rsidRPr="006520D9">
        <w:rPr>
          <w:color w:val="auto"/>
        </w:rPr>
        <w:t>2</w:t>
      </w:r>
      <w:r w:rsidR="00FB7AFC" w:rsidRPr="006520D9">
        <w:rPr>
          <w:color w:val="auto"/>
        </w:rPr>
        <w:t>.</w:t>
      </w:r>
      <w:r w:rsidR="007A306F" w:rsidRPr="006520D9">
        <w:rPr>
          <w:rFonts w:hint="eastAsia"/>
          <w:color w:val="auto"/>
        </w:rPr>
        <w:t>整合资源，</w:t>
      </w:r>
      <w:r w:rsidR="00593F26" w:rsidRPr="006520D9">
        <w:rPr>
          <w:rFonts w:hint="eastAsia"/>
          <w:color w:val="auto"/>
        </w:rPr>
        <w:t>自主开发</w:t>
      </w:r>
      <w:bookmarkEnd w:id="27"/>
    </w:p>
    <w:p w14:paraId="01121E54" w14:textId="32F132CE" w:rsidR="00371388" w:rsidRPr="00E2037B" w:rsidRDefault="00371388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经过多年的发展，公司内部已经积累了大量的资源，但是目前看来，并没有对这些资源加以管理</w:t>
      </w:r>
      <w:r w:rsidR="00E367DA" w:rsidRPr="00E2037B">
        <w:rPr>
          <w:rFonts w:ascii="宋体" w:eastAsia="宋体" w:hAnsi="宋体" w:hint="eastAsia"/>
        </w:rPr>
        <w:t>，处于一个相对混乱的状况。这就导致大量的资源无法高效地使用，成了阻碍发展的绊脚石。</w:t>
      </w:r>
      <w:r w:rsidR="00A73143" w:rsidRPr="00E2037B">
        <w:rPr>
          <w:rFonts w:ascii="宋体" w:eastAsia="宋体" w:hAnsi="宋体" w:hint="eastAsia"/>
        </w:rPr>
        <w:t>所以我认为现在一定要重视积累，并将积累下来的资源妥善保管，并进行科学的管理。最终我们可以利用这些宝贵的资源，</w:t>
      </w:r>
      <w:r w:rsidR="00E41E84" w:rsidRPr="00E2037B">
        <w:rPr>
          <w:rFonts w:ascii="宋体" w:eastAsia="宋体" w:hAnsi="宋体" w:hint="eastAsia"/>
        </w:rPr>
        <w:t>结合对客户需求的了解，自主设计开发符合客户普遍需求的产品。</w:t>
      </w:r>
    </w:p>
    <w:p w14:paraId="564E02D6" w14:textId="424D07BB" w:rsidR="00C00DA2" w:rsidRDefault="006520D9" w:rsidP="006520D9">
      <w:pPr>
        <w:pStyle w:val="2"/>
        <w:rPr>
          <w:color w:val="auto"/>
        </w:rPr>
      </w:pPr>
      <w:bookmarkStart w:id="28" w:name="_Toc73357376"/>
      <w:r w:rsidRPr="006520D9">
        <w:rPr>
          <w:color w:val="auto"/>
        </w:rPr>
        <w:t>3</w:t>
      </w:r>
      <w:r w:rsidR="00FB7AFC" w:rsidRPr="006520D9">
        <w:rPr>
          <w:color w:val="auto"/>
        </w:rPr>
        <w:t>.</w:t>
      </w:r>
      <w:r w:rsidR="00B37E5A" w:rsidRPr="006520D9">
        <w:rPr>
          <w:rFonts w:hint="eastAsia"/>
          <w:color w:val="auto"/>
        </w:rPr>
        <w:t>综合发展</w:t>
      </w:r>
      <w:r w:rsidR="00D06B38" w:rsidRPr="006520D9">
        <w:rPr>
          <w:rFonts w:hint="eastAsia"/>
          <w:color w:val="auto"/>
        </w:rPr>
        <w:t>，灵活转型</w:t>
      </w:r>
      <w:bookmarkEnd w:id="28"/>
    </w:p>
    <w:p w14:paraId="12A1E578" w14:textId="77777777" w:rsidR="00EA2AC7" w:rsidRPr="00E2037B" w:rsidRDefault="004661EB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如今公司项目以代工为主，都是为别的科研机构，军事部门做项目。这属于一种相对被动的状态，缺乏主导性。如此单一的发展，虽然短期可以获得不错的收益，但是并不适合长期发展</w:t>
      </w:r>
      <w:r w:rsidR="006E0F92" w:rsidRPr="00E2037B">
        <w:rPr>
          <w:rFonts w:ascii="宋体" w:eastAsia="宋体" w:hAnsi="宋体" w:hint="eastAsia"/>
        </w:rPr>
        <w:t>。</w:t>
      </w:r>
    </w:p>
    <w:p w14:paraId="202E78C9" w14:textId="332BCE4C" w:rsidR="004661EB" w:rsidRPr="00E2037B" w:rsidRDefault="006E0F92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利用在代工中产出的资源，将其充分利用于自主</w:t>
      </w:r>
      <w:r w:rsidR="005E4383" w:rsidRPr="00E2037B">
        <w:rPr>
          <w:rFonts w:ascii="宋体" w:eastAsia="宋体" w:hAnsi="宋体" w:hint="eastAsia"/>
        </w:rPr>
        <w:t>应用型</w:t>
      </w:r>
      <w:r w:rsidRPr="00E2037B">
        <w:rPr>
          <w:rFonts w:ascii="宋体" w:eastAsia="宋体" w:hAnsi="宋体" w:hint="eastAsia"/>
        </w:rPr>
        <w:t>产品，并随着发展，慢慢将重心向应用型转变。形成</w:t>
      </w:r>
      <w:proofErr w:type="gramStart"/>
      <w:r w:rsidRPr="00E2037B">
        <w:rPr>
          <w:rFonts w:ascii="宋体" w:eastAsia="宋体" w:hAnsi="宋体" w:hint="eastAsia"/>
        </w:rPr>
        <w:t>代工型服务</w:t>
      </w:r>
      <w:proofErr w:type="gramEnd"/>
      <w:r w:rsidRPr="00E2037B">
        <w:rPr>
          <w:rFonts w:ascii="宋体" w:eastAsia="宋体" w:hAnsi="宋体" w:hint="eastAsia"/>
        </w:rPr>
        <w:t>于</w:t>
      </w:r>
      <w:r w:rsidR="00E5170E" w:rsidRPr="00E2037B">
        <w:rPr>
          <w:rFonts w:ascii="宋体" w:eastAsia="宋体" w:hAnsi="宋体" w:hint="eastAsia"/>
        </w:rPr>
        <w:t>应用型</w:t>
      </w:r>
      <w:r w:rsidR="008B134C" w:rsidRPr="00E2037B">
        <w:rPr>
          <w:rFonts w:ascii="宋体" w:eastAsia="宋体" w:hAnsi="宋体" w:hint="eastAsia"/>
        </w:rPr>
        <w:t>的结构。当自主开发的应用型产品逐</w:t>
      </w:r>
      <w:r w:rsidR="008B134C" w:rsidRPr="00E2037B">
        <w:rPr>
          <w:rFonts w:ascii="宋体" w:eastAsia="宋体" w:hAnsi="宋体" w:hint="eastAsia"/>
        </w:rPr>
        <w:lastRenderedPageBreak/>
        <w:t>渐成熟，则可代替代工型，由被动转化为主动。可以不用再完全</w:t>
      </w:r>
      <w:r w:rsidR="00F4523C" w:rsidRPr="00E2037B">
        <w:rPr>
          <w:rFonts w:ascii="宋体" w:eastAsia="宋体" w:hAnsi="宋体" w:hint="eastAsia"/>
        </w:rPr>
        <w:t>被动的</w:t>
      </w:r>
      <w:r w:rsidR="008B134C" w:rsidRPr="00E2037B">
        <w:rPr>
          <w:rFonts w:ascii="宋体" w:eastAsia="宋体" w:hAnsi="宋体" w:hint="eastAsia"/>
        </w:rPr>
        <w:t>听从甲方需求，而是</w:t>
      </w:r>
      <w:r w:rsidR="00D37761" w:rsidRPr="00E2037B">
        <w:rPr>
          <w:rFonts w:ascii="宋体" w:eastAsia="宋体" w:hAnsi="宋体" w:hint="eastAsia"/>
        </w:rPr>
        <w:t>利用成熟的产品，</w:t>
      </w:r>
      <w:r w:rsidR="005F34A9" w:rsidRPr="00E2037B">
        <w:rPr>
          <w:rFonts w:ascii="宋体" w:eastAsia="宋体" w:hAnsi="宋体" w:hint="eastAsia"/>
        </w:rPr>
        <w:t>主动</w:t>
      </w:r>
      <w:r w:rsidR="00D37761" w:rsidRPr="00E2037B">
        <w:rPr>
          <w:rFonts w:ascii="宋体" w:eastAsia="宋体" w:hAnsi="宋体" w:hint="eastAsia"/>
        </w:rPr>
        <w:t>引导</w:t>
      </w:r>
      <w:r w:rsidR="00015EDA" w:rsidRPr="00E2037B">
        <w:rPr>
          <w:rFonts w:ascii="宋体" w:eastAsia="宋体" w:hAnsi="宋体" w:hint="eastAsia"/>
        </w:rPr>
        <w:t>使用者</w:t>
      </w:r>
      <w:r w:rsidR="005F34A9" w:rsidRPr="00E2037B">
        <w:rPr>
          <w:rFonts w:ascii="宋体" w:eastAsia="宋体" w:hAnsi="宋体" w:hint="eastAsia"/>
        </w:rPr>
        <w:t>。</w:t>
      </w:r>
    </w:p>
    <w:p w14:paraId="32961612" w14:textId="0D41D2F2" w:rsidR="00676014" w:rsidRPr="00E2037B" w:rsidRDefault="00112371" w:rsidP="00E2037B">
      <w:pPr>
        <w:ind w:firstLineChars="200" w:firstLine="440"/>
        <w:rPr>
          <w:rFonts w:ascii="宋体" w:eastAsia="宋体" w:hAnsi="宋体"/>
        </w:rPr>
      </w:pPr>
      <w:r w:rsidRPr="00E2037B">
        <w:rPr>
          <w:rFonts w:ascii="宋体" w:eastAsia="宋体" w:hAnsi="宋体" w:hint="eastAsia"/>
        </w:rPr>
        <w:t>当公司发展成拥有自主品牌产品的公司后，一定要将科研重视起来，这个阶段就</w:t>
      </w:r>
      <w:r w:rsidR="00064C54" w:rsidRPr="00E2037B">
        <w:rPr>
          <w:rFonts w:ascii="宋体" w:eastAsia="宋体" w:hAnsi="宋体" w:hint="eastAsia"/>
        </w:rPr>
        <w:t>需要形成</w:t>
      </w:r>
      <w:r w:rsidR="0083181E" w:rsidRPr="00E2037B">
        <w:rPr>
          <w:rFonts w:ascii="宋体" w:eastAsia="宋体" w:hAnsi="宋体" w:hint="eastAsia"/>
        </w:rPr>
        <w:t>科研</w:t>
      </w:r>
      <w:r w:rsidR="00064C54" w:rsidRPr="00E2037B">
        <w:rPr>
          <w:rFonts w:ascii="宋体" w:eastAsia="宋体" w:hAnsi="宋体" w:hint="eastAsia"/>
        </w:rPr>
        <w:t>型服务于应用型的结构</w:t>
      </w:r>
      <w:r w:rsidR="0090634E" w:rsidRPr="00E2037B">
        <w:rPr>
          <w:rFonts w:ascii="宋体" w:eastAsia="宋体" w:hAnsi="宋体" w:hint="eastAsia"/>
        </w:rPr>
        <w:t>。随着技术的不断精进</w:t>
      </w:r>
      <w:r w:rsidR="00B25AF2" w:rsidRPr="00E2037B">
        <w:rPr>
          <w:rFonts w:ascii="宋体" w:eastAsia="宋体" w:hAnsi="宋体" w:hint="eastAsia"/>
        </w:rPr>
        <w:t>，最终由主动引导使用者</w:t>
      </w:r>
      <w:r w:rsidR="00F43B9A" w:rsidRPr="00E2037B">
        <w:rPr>
          <w:rFonts w:ascii="宋体" w:eastAsia="宋体" w:hAnsi="宋体" w:hint="eastAsia"/>
        </w:rPr>
        <w:t>的企业</w:t>
      </w:r>
      <w:r w:rsidR="00B25AF2" w:rsidRPr="00E2037B">
        <w:rPr>
          <w:rFonts w:ascii="宋体" w:eastAsia="宋体" w:hAnsi="宋体" w:hint="eastAsia"/>
        </w:rPr>
        <w:t>，成为</w:t>
      </w:r>
      <w:r w:rsidR="00C77B65" w:rsidRPr="00E2037B">
        <w:rPr>
          <w:rFonts w:ascii="宋体" w:eastAsia="宋体" w:hAnsi="宋体" w:hint="eastAsia"/>
        </w:rPr>
        <w:t>制定</w:t>
      </w:r>
      <w:r w:rsidR="00B25AF2" w:rsidRPr="00E2037B">
        <w:rPr>
          <w:rFonts w:ascii="宋体" w:eastAsia="宋体" w:hAnsi="宋体" w:hint="eastAsia"/>
        </w:rPr>
        <w:t>行业标准的</w:t>
      </w:r>
      <w:r w:rsidR="00200DDD" w:rsidRPr="00E2037B">
        <w:rPr>
          <w:rFonts w:ascii="宋体" w:eastAsia="宋体" w:hAnsi="宋体" w:hint="eastAsia"/>
        </w:rPr>
        <w:t>企业</w:t>
      </w:r>
      <w:r w:rsidR="00B25AF2" w:rsidRPr="00E2037B">
        <w:rPr>
          <w:rFonts w:ascii="宋体" w:eastAsia="宋体" w:hAnsi="宋体" w:hint="eastAsia"/>
        </w:rPr>
        <w:t>。</w:t>
      </w:r>
    </w:p>
    <w:p w14:paraId="1DC8C5DC" w14:textId="65AA7FB9" w:rsidR="00A37C8F" w:rsidRDefault="006520D9" w:rsidP="006520D9">
      <w:pPr>
        <w:pStyle w:val="2"/>
        <w:rPr>
          <w:color w:val="auto"/>
        </w:rPr>
      </w:pPr>
      <w:bookmarkStart w:id="29" w:name="_Toc73357377"/>
      <w:r>
        <w:rPr>
          <w:color w:val="auto"/>
        </w:rPr>
        <w:t>4</w:t>
      </w:r>
      <w:r w:rsidR="00FB7AFC" w:rsidRPr="006520D9">
        <w:rPr>
          <w:color w:val="auto"/>
        </w:rPr>
        <w:t>.</w:t>
      </w:r>
      <w:r w:rsidR="004944DA" w:rsidRPr="006520D9">
        <w:rPr>
          <w:rFonts w:hint="eastAsia"/>
          <w:color w:val="auto"/>
        </w:rPr>
        <w:t>开发管理系统</w:t>
      </w:r>
      <w:bookmarkEnd w:id="29"/>
    </w:p>
    <w:p w14:paraId="1E2990C1" w14:textId="77777777" w:rsidR="009D3844" w:rsidRPr="002D1FDF" w:rsidRDefault="00F34C49" w:rsidP="002D1FDF">
      <w:pPr>
        <w:ind w:firstLineChars="200" w:firstLine="440"/>
        <w:rPr>
          <w:rFonts w:ascii="宋体" w:eastAsia="宋体" w:hAnsi="宋体"/>
        </w:rPr>
      </w:pPr>
      <w:r w:rsidRPr="002D1FDF">
        <w:rPr>
          <w:rFonts w:ascii="宋体" w:eastAsia="宋体" w:hAnsi="宋体" w:hint="eastAsia"/>
        </w:rPr>
        <w:t>前面也一直提到，资源管理对公司发展的重要意义</w:t>
      </w:r>
      <w:r w:rsidR="00A2003C" w:rsidRPr="002D1FDF">
        <w:rPr>
          <w:rFonts w:ascii="宋体" w:eastAsia="宋体" w:hAnsi="宋体" w:hint="eastAsia"/>
        </w:rPr>
        <w:t>。所以管理系统的开发核型功能还是</w:t>
      </w:r>
      <w:r w:rsidR="0046738A" w:rsidRPr="002D1FDF">
        <w:rPr>
          <w:rFonts w:ascii="宋体" w:eastAsia="宋体" w:hAnsi="宋体" w:hint="eastAsia"/>
        </w:rPr>
        <w:t>针</w:t>
      </w:r>
      <w:r w:rsidR="00A2003C" w:rsidRPr="002D1FDF">
        <w:rPr>
          <w:rFonts w:ascii="宋体" w:eastAsia="宋体" w:hAnsi="宋体" w:hint="eastAsia"/>
        </w:rPr>
        <w:t>对资源进行管理</w:t>
      </w:r>
      <w:r w:rsidR="00692FBD" w:rsidRPr="002D1FDF">
        <w:rPr>
          <w:rFonts w:ascii="宋体" w:eastAsia="宋体" w:hAnsi="宋体" w:hint="eastAsia"/>
        </w:rPr>
        <w:t>。</w:t>
      </w:r>
      <w:r w:rsidR="00A61299" w:rsidRPr="002D1FDF">
        <w:rPr>
          <w:rFonts w:ascii="宋体" w:eastAsia="宋体" w:hAnsi="宋体" w:hint="eastAsia"/>
        </w:rPr>
        <w:t>随着开发</w:t>
      </w:r>
      <w:r w:rsidR="00984C50" w:rsidRPr="002D1FDF">
        <w:rPr>
          <w:rFonts w:ascii="宋体" w:eastAsia="宋体" w:hAnsi="宋体" w:hint="eastAsia"/>
        </w:rPr>
        <w:t>，</w:t>
      </w:r>
      <w:r w:rsidR="00692FBD" w:rsidRPr="002D1FDF">
        <w:rPr>
          <w:rFonts w:ascii="宋体" w:eastAsia="宋体" w:hAnsi="宋体" w:hint="eastAsia"/>
        </w:rPr>
        <w:t>可以进一步开发人员管理，项目管理</w:t>
      </w:r>
      <w:r w:rsidR="00BD2CAB" w:rsidRPr="002D1FDF">
        <w:rPr>
          <w:rFonts w:ascii="宋体" w:eastAsia="宋体" w:hAnsi="宋体" w:hint="eastAsia"/>
        </w:rPr>
        <w:t>等。</w:t>
      </w:r>
      <w:r w:rsidR="0034032D" w:rsidRPr="002D1FDF">
        <w:rPr>
          <w:rFonts w:ascii="宋体" w:eastAsia="宋体" w:hAnsi="宋体" w:hint="eastAsia"/>
        </w:rPr>
        <w:t>管理系统其实在公司成立之初就应该着手开发起来，并逐步完善，使用起来。目前来看，公司在这方面已经是出现了问题，才想到要去做，本身已经是晚了，再拖下去的话，问题会越来越严重。</w:t>
      </w:r>
    </w:p>
    <w:p w14:paraId="58F2CA80" w14:textId="35F16F33" w:rsidR="00E33768" w:rsidRPr="002D1FDF" w:rsidRDefault="009D3844" w:rsidP="002D1FDF">
      <w:pPr>
        <w:ind w:firstLineChars="200" w:firstLine="440"/>
        <w:rPr>
          <w:rFonts w:ascii="宋体" w:eastAsia="宋体" w:hAnsi="宋体"/>
        </w:rPr>
      </w:pPr>
      <w:r w:rsidRPr="002D1FDF">
        <w:rPr>
          <w:rFonts w:ascii="宋体" w:eastAsia="宋体" w:hAnsi="宋体" w:hint="eastAsia"/>
        </w:rPr>
        <w:t>可能</w:t>
      </w:r>
      <w:r w:rsidR="00E33178" w:rsidRPr="002D1FDF">
        <w:rPr>
          <w:rFonts w:ascii="宋体" w:eastAsia="宋体" w:hAnsi="宋体" w:hint="eastAsia"/>
        </w:rPr>
        <w:t>公司</w:t>
      </w:r>
      <w:r w:rsidRPr="002D1FDF">
        <w:rPr>
          <w:rFonts w:ascii="宋体" w:eastAsia="宋体" w:hAnsi="宋体" w:hint="eastAsia"/>
        </w:rPr>
        <w:t>觉得还是</w:t>
      </w:r>
      <w:r w:rsidR="005A5786">
        <w:rPr>
          <w:rFonts w:ascii="宋体" w:eastAsia="宋体" w:hAnsi="宋体" w:hint="eastAsia"/>
        </w:rPr>
        <w:t>要以</w:t>
      </w:r>
      <w:r w:rsidR="00F7652A">
        <w:rPr>
          <w:rFonts w:ascii="宋体" w:eastAsia="宋体" w:hAnsi="宋体" w:hint="eastAsia"/>
        </w:rPr>
        <w:t>外部</w:t>
      </w:r>
      <w:r w:rsidRPr="002D1FDF">
        <w:rPr>
          <w:rFonts w:ascii="宋体" w:eastAsia="宋体" w:hAnsi="宋体" w:hint="eastAsia"/>
        </w:rPr>
        <w:t>赚钱</w:t>
      </w:r>
      <w:r w:rsidR="00F7652A">
        <w:rPr>
          <w:rFonts w:ascii="宋体" w:eastAsia="宋体" w:hAnsi="宋体" w:hint="eastAsia"/>
        </w:rPr>
        <w:t>的项目</w:t>
      </w:r>
      <w:r w:rsidRPr="002D1FDF">
        <w:rPr>
          <w:rFonts w:ascii="宋体" w:eastAsia="宋体" w:hAnsi="宋体" w:hint="eastAsia"/>
        </w:rPr>
        <w:t>为主，这种不赚钱的</w:t>
      </w:r>
      <w:r w:rsidR="00820D80">
        <w:rPr>
          <w:rFonts w:ascii="宋体" w:eastAsia="宋体" w:hAnsi="宋体" w:hint="eastAsia"/>
        </w:rPr>
        <w:t>项目</w:t>
      </w:r>
      <w:r w:rsidRPr="002D1FDF">
        <w:rPr>
          <w:rFonts w:ascii="宋体" w:eastAsia="宋体" w:hAnsi="宋体" w:hint="eastAsia"/>
        </w:rPr>
        <w:t>就是浪费时间。其实不然</w:t>
      </w:r>
      <w:r w:rsidR="008E33E3">
        <w:rPr>
          <w:rFonts w:ascii="宋体" w:eastAsia="宋体" w:hAnsi="宋体" w:hint="eastAsia"/>
        </w:rPr>
        <w:t>。</w:t>
      </w:r>
      <w:r w:rsidRPr="002D1FDF">
        <w:rPr>
          <w:rFonts w:ascii="宋体" w:eastAsia="宋体" w:hAnsi="宋体" w:hint="eastAsia"/>
        </w:rPr>
        <w:t>首先，该系统在公司管理，发展中起着界举足轻重的作用</w:t>
      </w:r>
      <w:r w:rsidR="003E599A">
        <w:rPr>
          <w:rFonts w:ascii="宋体" w:eastAsia="宋体" w:hAnsi="宋体" w:hint="eastAsia"/>
        </w:rPr>
        <w:t>。</w:t>
      </w:r>
      <w:r w:rsidRPr="002D1FDF">
        <w:rPr>
          <w:rFonts w:ascii="宋体" w:eastAsia="宋体" w:hAnsi="宋体" w:hint="eastAsia"/>
        </w:rPr>
        <w:t>其次如果能打造一款成熟的管理系统，</w:t>
      </w:r>
      <w:r w:rsidR="00846654" w:rsidRPr="002D1FDF">
        <w:rPr>
          <w:rFonts w:ascii="宋体" w:eastAsia="宋体" w:hAnsi="宋体" w:hint="eastAsia"/>
        </w:rPr>
        <w:t>市场也是非常广阔的，</w:t>
      </w:r>
      <w:r w:rsidR="00780057">
        <w:rPr>
          <w:rFonts w:ascii="宋体" w:eastAsia="宋体" w:hAnsi="宋体" w:hint="eastAsia"/>
        </w:rPr>
        <w:t>完全</w:t>
      </w:r>
      <w:r w:rsidR="00050853" w:rsidRPr="002D1FDF">
        <w:rPr>
          <w:rFonts w:ascii="宋体" w:eastAsia="宋体" w:hAnsi="宋体" w:hint="eastAsia"/>
        </w:rPr>
        <w:t>可以</w:t>
      </w:r>
      <w:r w:rsidR="00E33768" w:rsidRPr="002D1FDF">
        <w:rPr>
          <w:rFonts w:ascii="宋体" w:eastAsia="宋体" w:hAnsi="宋体" w:hint="eastAsia"/>
        </w:rPr>
        <w:t>对军方，软件公司，游戏公司等</w:t>
      </w:r>
      <w:r w:rsidR="00207931">
        <w:rPr>
          <w:rFonts w:ascii="宋体" w:eastAsia="宋体" w:hAnsi="宋体" w:hint="eastAsia"/>
        </w:rPr>
        <w:t>推广</w:t>
      </w:r>
      <w:r w:rsidR="00E33768" w:rsidRPr="002D1FDF">
        <w:rPr>
          <w:rFonts w:ascii="宋体" w:eastAsia="宋体" w:hAnsi="宋体" w:hint="eastAsia"/>
        </w:rPr>
        <w:t>销售。</w:t>
      </w:r>
    </w:p>
    <w:p w14:paraId="6F741A21" w14:textId="3620CC53" w:rsidR="00F74581" w:rsidRDefault="006520D9" w:rsidP="006520D9">
      <w:pPr>
        <w:pStyle w:val="2"/>
        <w:rPr>
          <w:color w:val="auto"/>
        </w:rPr>
      </w:pPr>
      <w:bookmarkStart w:id="30" w:name="_Toc73357378"/>
      <w:r>
        <w:rPr>
          <w:color w:val="auto"/>
        </w:rPr>
        <w:t>5</w:t>
      </w:r>
      <w:r w:rsidR="00FB7AFC" w:rsidRPr="006520D9">
        <w:rPr>
          <w:color w:val="auto"/>
        </w:rPr>
        <w:t>.</w:t>
      </w:r>
      <w:r w:rsidR="00F74581" w:rsidRPr="006520D9">
        <w:rPr>
          <w:rFonts w:hint="eastAsia"/>
          <w:color w:val="auto"/>
        </w:rPr>
        <w:t>开发军事游戏</w:t>
      </w:r>
      <w:bookmarkEnd w:id="30"/>
    </w:p>
    <w:p w14:paraId="7AF2CD77" w14:textId="272E1A8C" w:rsidR="00713165" w:rsidRPr="004E5A3D" w:rsidRDefault="000A1E2C" w:rsidP="004E5A3D">
      <w:pPr>
        <w:ind w:firstLineChars="200" w:firstLine="440"/>
        <w:rPr>
          <w:rFonts w:ascii="宋体" w:eastAsia="宋体" w:hAnsi="宋体"/>
        </w:rPr>
      </w:pPr>
      <w:r w:rsidRPr="004E5A3D">
        <w:rPr>
          <w:rFonts w:ascii="宋体" w:eastAsia="宋体" w:hAnsi="宋体" w:hint="eastAsia"/>
        </w:rPr>
        <w:t>将游戏模式与军事仿真模拟相结合</w:t>
      </w:r>
      <w:r w:rsidR="0087475F" w:rsidRPr="004E5A3D">
        <w:rPr>
          <w:rFonts w:ascii="宋体" w:eastAsia="宋体" w:hAnsi="宋体" w:hint="eastAsia"/>
        </w:rPr>
        <w:t>。</w:t>
      </w:r>
      <w:r w:rsidR="00A3291A" w:rsidRPr="004E5A3D">
        <w:rPr>
          <w:rFonts w:ascii="宋体" w:eastAsia="宋体" w:hAnsi="宋体" w:hint="eastAsia"/>
        </w:rPr>
        <w:t>市面上已有多款仿真度很高的军事模拟游戏，均是国外打造，国内尚未有一款成熟的军事模拟游戏。我认为如今仿真模拟的本质也是游戏，只是参数</w:t>
      </w:r>
      <w:r w:rsidR="00344C41" w:rsidRPr="004E5A3D">
        <w:rPr>
          <w:rFonts w:ascii="宋体" w:eastAsia="宋体" w:hAnsi="宋体" w:hint="eastAsia"/>
        </w:rPr>
        <w:t>设定</w:t>
      </w:r>
      <w:r w:rsidR="00A3291A" w:rsidRPr="004E5A3D">
        <w:rPr>
          <w:rFonts w:ascii="宋体" w:eastAsia="宋体" w:hAnsi="宋体" w:hint="eastAsia"/>
        </w:rPr>
        <w:t>更加的真实。</w:t>
      </w:r>
      <w:r w:rsidR="001B5DD8" w:rsidRPr="004E5A3D">
        <w:rPr>
          <w:rFonts w:ascii="宋体" w:eastAsia="宋体" w:hAnsi="宋体" w:hint="eastAsia"/>
        </w:rPr>
        <w:t>公司积累了</w:t>
      </w:r>
      <w:r w:rsidR="00722215" w:rsidRPr="004E5A3D">
        <w:rPr>
          <w:rFonts w:ascii="宋体" w:eastAsia="宋体" w:hAnsi="宋体" w:hint="eastAsia"/>
        </w:rPr>
        <w:t>大量</w:t>
      </w:r>
      <w:r w:rsidR="008567E5" w:rsidRPr="004E5A3D">
        <w:rPr>
          <w:rFonts w:ascii="宋体" w:eastAsia="宋体" w:hAnsi="宋体" w:hint="eastAsia"/>
        </w:rPr>
        <w:t>成熟</w:t>
      </w:r>
      <w:r w:rsidR="00722215" w:rsidRPr="004E5A3D">
        <w:rPr>
          <w:rFonts w:ascii="宋体" w:eastAsia="宋体" w:hAnsi="宋体" w:hint="eastAsia"/>
        </w:rPr>
        <w:t>的</w:t>
      </w:r>
      <w:r w:rsidR="003B7859" w:rsidRPr="004E5A3D">
        <w:rPr>
          <w:rFonts w:ascii="宋体" w:eastAsia="宋体" w:hAnsi="宋体" w:hint="eastAsia"/>
        </w:rPr>
        <w:t>模型</w:t>
      </w:r>
      <w:r w:rsidR="00722215" w:rsidRPr="004E5A3D">
        <w:rPr>
          <w:rFonts w:ascii="宋体" w:eastAsia="宋体" w:hAnsi="宋体" w:hint="eastAsia"/>
        </w:rPr>
        <w:t>资源</w:t>
      </w:r>
      <w:r w:rsidR="003B7859" w:rsidRPr="004E5A3D">
        <w:rPr>
          <w:rFonts w:ascii="宋体" w:eastAsia="宋体" w:hAnsi="宋体" w:hint="eastAsia"/>
        </w:rPr>
        <w:t>，动画资源，技术资源等</w:t>
      </w:r>
      <w:r w:rsidR="00722215" w:rsidRPr="004E5A3D">
        <w:rPr>
          <w:rFonts w:ascii="宋体" w:eastAsia="宋体" w:hAnsi="宋体" w:hint="eastAsia"/>
        </w:rPr>
        <w:t>可供使用，</w:t>
      </w:r>
      <w:r w:rsidR="00640E28" w:rsidRPr="004E5A3D">
        <w:rPr>
          <w:rFonts w:ascii="宋体" w:eastAsia="宋体" w:hAnsi="宋体" w:hint="eastAsia"/>
        </w:rPr>
        <w:t>利用好这些资源，结合合理的设计模式，</w:t>
      </w:r>
      <w:r w:rsidR="00EB571C" w:rsidRPr="004E5A3D">
        <w:rPr>
          <w:rFonts w:ascii="宋体" w:eastAsia="宋体" w:hAnsi="宋体" w:hint="eastAsia"/>
        </w:rPr>
        <w:t>开发出成熟的军事模拟游戏</w:t>
      </w:r>
      <w:r w:rsidR="00402584" w:rsidRPr="004E5A3D">
        <w:rPr>
          <w:rFonts w:ascii="宋体" w:eastAsia="宋体" w:hAnsi="宋体" w:hint="eastAsia"/>
        </w:rPr>
        <w:t>，既可作为一般应用型产品</w:t>
      </w:r>
      <w:r w:rsidR="006936FE" w:rsidRPr="004E5A3D">
        <w:rPr>
          <w:rFonts w:ascii="宋体" w:eastAsia="宋体" w:hAnsi="宋体" w:hint="eastAsia"/>
        </w:rPr>
        <w:t>，代入专业数据，则可转化为专业应用型产品。</w:t>
      </w:r>
      <w:r w:rsidR="00640E28" w:rsidRPr="004E5A3D">
        <w:rPr>
          <w:rFonts w:ascii="宋体" w:eastAsia="宋体" w:hAnsi="宋体" w:hint="eastAsia"/>
        </w:rPr>
        <w:t xml:space="preserve"> </w:t>
      </w:r>
    </w:p>
    <w:p w14:paraId="4A0DC098" w14:textId="77777777" w:rsidR="00232682" w:rsidRDefault="006520D9" w:rsidP="006520D9">
      <w:pPr>
        <w:pStyle w:val="2"/>
        <w:rPr>
          <w:color w:val="auto"/>
        </w:rPr>
      </w:pPr>
      <w:bookmarkStart w:id="31" w:name="_Toc73357379"/>
      <w:r>
        <w:rPr>
          <w:color w:val="auto"/>
        </w:rPr>
        <w:t>6</w:t>
      </w:r>
      <w:r w:rsidR="00921000" w:rsidRPr="006520D9">
        <w:rPr>
          <w:color w:val="auto"/>
        </w:rPr>
        <w:t>.</w:t>
      </w:r>
      <w:r w:rsidR="00B4299C">
        <w:rPr>
          <w:rFonts w:hint="eastAsia"/>
          <w:color w:val="auto"/>
        </w:rPr>
        <w:t>未来发展预测</w:t>
      </w:r>
    </w:p>
    <w:p w14:paraId="43C12958" w14:textId="77777777" w:rsidR="004F2940" w:rsidRDefault="00855F3F" w:rsidP="009B5EE7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想要行业内领先，开发一个成熟的军事模拟游戏即可，但是想要领先于</w:t>
      </w:r>
      <w:r w:rsidR="00A33F2C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时代</w:t>
      </w:r>
      <w:r w:rsidR="007A7B75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，就要</w:t>
      </w:r>
      <w:r w:rsidR="007741B4" w:rsidRPr="0023268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着眼</w:t>
      </w:r>
      <w:r w:rsidR="00FA5258" w:rsidRPr="0023268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云游戏，</w:t>
      </w:r>
      <w:r w:rsidR="007741B4" w:rsidRPr="0023268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VR</w:t>
      </w:r>
      <w:r w:rsidR="00DB2DAB" w:rsidRPr="0023268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技术</w:t>
      </w:r>
      <w:r w:rsidR="007741B4" w:rsidRPr="0023268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,AR</w:t>
      </w:r>
      <w:r w:rsidR="00DB2DAB" w:rsidRPr="0023268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技术</w:t>
      </w:r>
      <w:r w:rsidR="007741B4" w:rsidRPr="0023268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</w:t>
      </w:r>
      <w:r w:rsidR="007741B4" w:rsidRPr="0023268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弯道超车</w:t>
      </w:r>
      <w:bookmarkStart w:id="32" w:name="_Toc73357380"/>
      <w:bookmarkEnd w:id="31"/>
      <w:r w:rsidR="004F2940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。</w:t>
      </w:r>
    </w:p>
    <w:p w14:paraId="09B89908" w14:textId="645BEB0F" w:rsidR="00F531AB" w:rsidRPr="009B5EE7" w:rsidRDefault="004F2940" w:rsidP="009B5EE7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F4827">
        <w:rPr>
          <w:rFonts w:ascii="宋体" w:eastAsia="宋体" w:hAnsi="宋体" w:hint="eastAsia"/>
          <w:color w:val="auto"/>
        </w:rPr>
        <w:t>七．总结</w:t>
      </w:r>
      <w:bookmarkEnd w:id="32"/>
    </w:p>
    <w:p w14:paraId="20A271CF" w14:textId="71380CE4" w:rsidR="00F531AB" w:rsidRPr="00DF4827" w:rsidRDefault="007B2F3D" w:rsidP="00F531AB">
      <w:pPr>
        <w:rPr>
          <w:rFonts w:ascii="宋体" w:eastAsia="宋体" w:hAnsi="宋体"/>
        </w:rPr>
      </w:pPr>
      <w:r w:rsidRPr="00DF4827">
        <w:rPr>
          <w:rFonts w:ascii="宋体" w:eastAsia="宋体" w:hAnsi="宋体" w:hint="eastAsia"/>
        </w:rPr>
        <w:t>一些拙见。</w:t>
      </w:r>
      <w:r w:rsidR="00DD59F7" w:rsidRPr="00DF4827">
        <w:rPr>
          <w:rFonts w:ascii="宋体" w:eastAsia="宋体" w:hAnsi="宋体" w:hint="eastAsia"/>
        </w:rPr>
        <w:t>希望能够起到抛砖引玉的作用</w:t>
      </w:r>
      <w:r w:rsidR="006313F2" w:rsidRPr="00DF4827">
        <w:rPr>
          <w:rFonts w:ascii="宋体" w:eastAsia="宋体" w:hAnsi="宋体" w:hint="eastAsia"/>
        </w:rPr>
        <w:t>。</w:t>
      </w:r>
    </w:p>
    <w:sectPr w:rsidR="00F531AB" w:rsidRPr="00DF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9EAF" w14:textId="77777777" w:rsidR="00902652" w:rsidRDefault="00902652" w:rsidP="0026011F">
      <w:r>
        <w:separator/>
      </w:r>
    </w:p>
  </w:endnote>
  <w:endnote w:type="continuationSeparator" w:id="0">
    <w:p w14:paraId="08DD1B29" w14:textId="77777777" w:rsidR="00902652" w:rsidRDefault="00902652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F5787" w14:textId="77777777" w:rsidR="00902652" w:rsidRDefault="00902652" w:rsidP="0026011F">
      <w:r>
        <w:separator/>
      </w:r>
    </w:p>
  </w:footnote>
  <w:footnote w:type="continuationSeparator" w:id="0">
    <w:p w14:paraId="2D88163B" w14:textId="77777777" w:rsidR="00902652" w:rsidRDefault="00902652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308"/>
    <w:multiLevelType w:val="hybridMultilevel"/>
    <w:tmpl w:val="F35EFD1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3E3323"/>
    <w:multiLevelType w:val="hybridMultilevel"/>
    <w:tmpl w:val="94AE793A"/>
    <w:lvl w:ilvl="0" w:tplc="48DCA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A0FE9"/>
    <w:multiLevelType w:val="hybridMultilevel"/>
    <w:tmpl w:val="04FA3E7A"/>
    <w:lvl w:ilvl="0" w:tplc="328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10F70"/>
    <w:multiLevelType w:val="hybridMultilevel"/>
    <w:tmpl w:val="AA0C271C"/>
    <w:lvl w:ilvl="0" w:tplc="18F0F15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B141D"/>
    <w:multiLevelType w:val="hybridMultilevel"/>
    <w:tmpl w:val="9F4CA65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CA2318"/>
    <w:multiLevelType w:val="hybridMultilevel"/>
    <w:tmpl w:val="ADE0EADC"/>
    <w:lvl w:ilvl="0" w:tplc="771E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27082"/>
    <w:multiLevelType w:val="hybridMultilevel"/>
    <w:tmpl w:val="311C640E"/>
    <w:lvl w:ilvl="0" w:tplc="8958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57914"/>
    <w:multiLevelType w:val="hybridMultilevel"/>
    <w:tmpl w:val="02B6633C"/>
    <w:lvl w:ilvl="0" w:tplc="79425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9008B"/>
    <w:multiLevelType w:val="hybridMultilevel"/>
    <w:tmpl w:val="F89C07C2"/>
    <w:lvl w:ilvl="0" w:tplc="4216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E0F2F"/>
    <w:rsid w:val="000E32A3"/>
    <w:rsid w:val="000E3D64"/>
    <w:rsid w:val="000E4370"/>
    <w:rsid w:val="000E504E"/>
    <w:rsid w:val="000E7B8D"/>
    <w:rsid w:val="000F33E1"/>
    <w:rsid w:val="001023C2"/>
    <w:rsid w:val="00103855"/>
    <w:rsid w:val="00110946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506E1"/>
    <w:rsid w:val="00256997"/>
    <w:rsid w:val="00257299"/>
    <w:rsid w:val="0025764F"/>
    <w:rsid w:val="0026011F"/>
    <w:rsid w:val="00263011"/>
    <w:rsid w:val="002678C0"/>
    <w:rsid w:val="00271D0C"/>
    <w:rsid w:val="00273D7C"/>
    <w:rsid w:val="00282168"/>
    <w:rsid w:val="00290D08"/>
    <w:rsid w:val="00294723"/>
    <w:rsid w:val="0029530B"/>
    <w:rsid w:val="002B13F9"/>
    <w:rsid w:val="002B239D"/>
    <w:rsid w:val="002B4F94"/>
    <w:rsid w:val="002B6441"/>
    <w:rsid w:val="002C4697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25A7"/>
    <w:rsid w:val="003066B3"/>
    <w:rsid w:val="00306BF8"/>
    <w:rsid w:val="0031639A"/>
    <w:rsid w:val="00325C35"/>
    <w:rsid w:val="00327102"/>
    <w:rsid w:val="00333C96"/>
    <w:rsid w:val="003355D4"/>
    <w:rsid w:val="0034032D"/>
    <w:rsid w:val="003425C6"/>
    <w:rsid w:val="00343183"/>
    <w:rsid w:val="00344C41"/>
    <w:rsid w:val="00347FED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954"/>
    <w:rsid w:val="00376FA1"/>
    <w:rsid w:val="00380716"/>
    <w:rsid w:val="00390598"/>
    <w:rsid w:val="00395DDE"/>
    <w:rsid w:val="003A1705"/>
    <w:rsid w:val="003A31AB"/>
    <w:rsid w:val="003A41E1"/>
    <w:rsid w:val="003A665A"/>
    <w:rsid w:val="003B3766"/>
    <w:rsid w:val="003B7859"/>
    <w:rsid w:val="003B79A8"/>
    <w:rsid w:val="003C05A0"/>
    <w:rsid w:val="003C0F49"/>
    <w:rsid w:val="003C6BC5"/>
    <w:rsid w:val="003D3B3F"/>
    <w:rsid w:val="003D7EFE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4FF4"/>
    <w:rsid w:val="004661EB"/>
    <w:rsid w:val="0046738A"/>
    <w:rsid w:val="00473E21"/>
    <w:rsid w:val="00476457"/>
    <w:rsid w:val="00480105"/>
    <w:rsid w:val="004816F7"/>
    <w:rsid w:val="00485C12"/>
    <w:rsid w:val="00492871"/>
    <w:rsid w:val="00492DAA"/>
    <w:rsid w:val="00493847"/>
    <w:rsid w:val="0049409C"/>
    <w:rsid w:val="004944DA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60AC"/>
    <w:rsid w:val="004D7191"/>
    <w:rsid w:val="004E5157"/>
    <w:rsid w:val="004E5A3D"/>
    <w:rsid w:val="004E6CC5"/>
    <w:rsid w:val="004F1ED6"/>
    <w:rsid w:val="004F2940"/>
    <w:rsid w:val="004F2EFF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6050E8"/>
    <w:rsid w:val="0061044C"/>
    <w:rsid w:val="00614CF0"/>
    <w:rsid w:val="0061688F"/>
    <w:rsid w:val="00616B0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713165"/>
    <w:rsid w:val="00713453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625FE"/>
    <w:rsid w:val="00767D34"/>
    <w:rsid w:val="00767F68"/>
    <w:rsid w:val="007741B4"/>
    <w:rsid w:val="00780057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E214E"/>
    <w:rsid w:val="007F2B8A"/>
    <w:rsid w:val="007F43D5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5651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69F1"/>
    <w:rsid w:val="009E6B2A"/>
    <w:rsid w:val="009F0D60"/>
    <w:rsid w:val="009F1EF3"/>
    <w:rsid w:val="00A110EC"/>
    <w:rsid w:val="00A167D0"/>
    <w:rsid w:val="00A16B44"/>
    <w:rsid w:val="00A2003C"/>
    <w:rsid w:val="00A21F49"/>
    <w:rsid w:val="00A3020D"/>
    <w:rsid w:val="00A319EC"/>
    <w:rsid w:val="00A3291A"/>
    <w:rsid w:val="00A33F2C"/>
    <w:rsid w:val="00A3511C"/>
    <w:rsid w:val="00A37C8F"/>
    <w:rsid w:val="00A449DB"/>
    <w:rsid w:val="00A44B7C"/>
    <w:rsid w:val="00A46603"/>
    <w:rsid w:val="00A47827"/>
    <w:rsid w:val="00A51D64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7C57"/>
    <w:rsid w:val="00A81E3D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25AF2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6B3F"/>
    <w:rsid w:val="00BB0B08"/>
    <w:rsid w:val="00BB1AE6"/>
    <w:rsid w:val="00BB4613"/>
    <w:rsid w:val="00BB5DC4"/>
    <w:rsid w:val="00BC1268"/>
    <w:rsid w:val="00BC7916"/>
    <w:rsid w:val="00BD2CAB"/>
    <w:rsid w:val="00BD5A1E"/>
    <w:rsid w:val="00BE1E75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7E6B"/>
    <w:rsid w:val="00C905F6"/>
    <w:rsid w:val="00C97769"/>
    <w:rsid w:val="00C97E15"/>
    <w:rsid w:val="00CA65A6"/>
    <w:rsid w:val="00CB25EF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8008E"/>
    <w:rsid w:val="00D860C9"/>
    <w:rsid w:val="00D86E8B"/>
    <w:rsid w:val="00D874AC"/>
    <w:rsid w:val="00D91F31"/>
    <w:rsid w:val="00DA0391"/>
    <w:rsid w:val="00DA195A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D1F66"/>
    <w:rsid w:val="00DD3000"/>
    <w:rsid w:val="00DD59F7"/>
    <w:rsid w:val="00DE2119"/>
    <w:rsid w:val="00DE3C9C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5E04"/>
    <w:rsid w:val="00E760A4"/>
    <w:rsid w:val="00E84EC3"/>
    <w:rsid w:val="00E863A1"/>
    <w:rsid w:val="00E870B6"/>
    <w:rsid w:val="00E9362F"/>
    <w:rsid w:val="00EA2AC7"/>
    <w:rsid w:val="00EB01EE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7106"/>
    <w:rsid w:val="00F63CA4"/>
    <w:rsid w:val="00F649DB"/>
    <w:rsid w:val="00F66B6E"/>
    <w:rsid w:val="00F6712D"/>
    <w:rsid w:val="00F67BBE"/>
    <w:rsid w:val="00F7240C"/>
    <w:rsid w:val="00F72C01"/>
    <w:rsid w:val="00F74581"/>
    <w:rsid w:val="00F74C15"/>
    <w:rsid w:val="00F7652A"/>
    <w:rsid w:val="00F810B2"/>
    <w:rsid w:val="00F84B2C"/>
    <w:rsid w:val="00F91166"/>
    <w:rsid w:val="00F931F0"/>
    <w:rsid w:val="00F93639"/>
    <w:rsid w:val="00F942C5"/>
    <w:rsid w:val="00F962BE"/>
    <w:rsid w:val="00F97A4A"/>
    <w:rsid w:val="00FA19D2"/>
    <w:rsid w:val="00FA3CC0"/>
    <w:rsid w:val="00FA5258"/>
    <w:rsid w:val="00FA6EC3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7182"/>
    <w:rsid w:val="00FD74C7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3D59E"/>
  <w15:chartTrackingRefBased/>
  <w15:docId w15:val="{1188468F-C76D-4938-9D79-F7C73F9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4B"/>
  </w:style>
  <w:style w:type="paragraph" w:styleId="1">
    <w:name w:val="heading 1"/>
    <w:basedOn w:val="a"/>
    <w:next w:val="a"/>
    <w:link w:val="10"/>
    <w:uiPriority w:val="9"/>
    <w:qFormat/>
    <w:rsid w:val="00AB5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5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1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1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11F"/>
    <w:rPr>
      <w:sz w:val="18"/>
      <w:szCs w:val="18"/>
    </w:rPr>
  </w:style>
  <w:style w:type="character" w:styleId="a8">
    <w:name w:val="Hyperlink"/>
    <w:basedOn w:val="a0"/>
    <w:uiPriority w:val="99"/>
    <w:unhideWhenUsed/>
    <w:rsid w:val="0083088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51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B51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B51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AB51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AB51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AB51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B51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B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AB51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B51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AB51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AB5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AB51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AB514B"/>
    <w:rPr>
      <w:b/>
      <w:bCs/>
    </w:rPr>
  </w:style>
  <w:style w:type="character" w:styleId="af">
    <w:name w:val="Emphasis"/>
    <w:basedOn w:val="a0"/>
    <w:uiPriority w:val="20"/>
    <w:qFormat/>
    <w:rsid w:val="00AB514B"/>
    <w:rPr>
      <w:i/>
      <w:iCs/>
    </w:rPr>
  </w:style>
  <w:style w:type="paragraph" w:styleId="af0">
    <w:name w:val="No Spacing"/>
    <w:uiPriority w:val="1"/>
    <w:qFormat/>
    <w:rsid w:val="00AB514B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B514B"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rsid w:val="00AB514B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AB51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AB514B"/>
    <w:rPr>
      <w:b/>
      <w:bCs/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AB514B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AB514B"/>
    <w:rPr>
      <w:b/>
      <w:bCs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AB514B"/>
    <w:rPr>
      <w:smallCaps/>
      <w:color w:val="ED7D31" w:themeColor="accent2"/>
      <w:u w:val="single"/>
    </w:rPr>
  </w:style>
  <w:style w:type="character" w:styleId="af8">
    <w:name w:val="Intense Reference"/>
    <w:basedOn w:val="a0"/>
    <w:uiPriority w:val="32"/>
    <w:qFormat/>
    <w:rsid w:val="00AB514B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AB514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514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DF4827"/>
  </w:style>
  <w:style w:type="paragraph" w:styleId="TOC2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customStyle="1" w:styleId="body-zhushi-span">
    <w:name w:val="body-zhushi-span"/>
    <w:basedOn w:val="a0"/>
    <w:rsid w:val="00E4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Havo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Bull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DC33-0539-41C7-962F-5F1A6EAF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10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926</cp:revision>
  <dcterms:created xsi:type="dcterms:W3CDTF">2021-05-17T02:51:00Z</dcterms:created>
  <dcterms:modified xsi:type="dcterms:W3CDTF">2021-05-31T09:43:00Z</dcterms:modified>
</cp:coreProperties>
</file>